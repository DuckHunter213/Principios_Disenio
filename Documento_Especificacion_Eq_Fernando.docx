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27A1" w:rsidRPr="00F913C6" w:rsidRDefault="006427A1" w:rsidP="0069144F">
      <w:pPr>
        <w:jc w:val="center"/>
        <w:rPr>
          <w:rFonts w:ascii="Arial" w:hAnsi="Arial" w:cs="Arial"/>
          <w:b/>
          <w:sz w:val="56"/>
          <w:szCs w:val="56"/>
          <w:lang w:val="es-ES_tradnl"/>
        </w:rPr>
      </w:pPr>
      <w:r w:rsidRPr="00F913C6">
        <w:rPr>
          <w:rFonts w:ascii="Arial" w:hAnsi="Arial" w:cs="Arial"/>
          <w:b/>
          <w:sz w:val="56"/>
          <w:szCs w:val="56"/>
        </w:rPr>
        <w:t>Proyecto biblioteca “</w:t>
      </w:r>
      <w:r w:rsidRPr="00F913C6">
        <w:rPr>
          <w:rFonts w:ascii="Arial" w:hAnsi="Arial" w:cs="Arial"/>
          <w:b/>
          <w:sz w:val="56"/>
          <w:szCs w:val="56"/>
          <w:lang w:val="es-ES_tradnl"/>
        </w:rPr>
        <w:t>Lic. Javier Juárez Sánchez”</w:t>
      </w:r>
    </w:p>
    <w:p w:rsidR="00F913C6" w:rsidRPr="00F913C6" w:rsidRDefault="00F913C6" w:rsidP="00F913C6">
      <w:pPr>
        <w:jc w:val="center"/>
        <w:rPr>
          <w:rFonts w:ascii="Arial" w:hAnsi="Arial" w:cs="Arial"/>
          <w:sz w:val="40"/>
          <w:szCs w:val="40"/>
          <w:lang w:val="es-ES_tradnl"/>
        </w:rPr>
      </w:pPr>
      <w:r w:rsidRPr="00F913C6">
        <w:rPr>
          <w:rFonts w:ascii="Arial" w:hAnsi="Arial" w:cs="Arial"/>
          <w:sz w:val="40"/>
          <w:szCs w:val="40"/>
          <w:lang w:val="es-ES_tradnl"/>
        </w:rPr>
        <w:t>Diagramas</w:t>
      </w:r>
    </w:p>
    <w:p w:rsidR="00F913C6" w:rsidRDefault="00F913C6" w:rsidP="0069144F">
      <w:pPr>
        <w:rPr>
          <w:rFonts w:ascii="Arial" w:hAnsi="Arial" w:cs="Arial"/>
          <w:b/>
          <w:sz w:val="24"/>
          <w:szCs w:val="24"/>
          <w:lang w:val="es-ES_tradnl"/>
        </w:rPr>
      </w:pPr>
    </w:p>
    <w:p w:rsidR="00F913C6" w:rsidRDefault="00F913C6" w:rsidP="0069144F">
      <w:pPr>
        <w:rPr>
          <w:rFonts w:ascii="Arial" w:hAnsi="Arial" w:cs="Arial"/>
          <w:b/>
          <w:sz w:val="24"/>
          <w:szCs w:val="24"/>
          <w:lang w:val="es-ES_tradnl"/>
        </w:rPr>
      </w:pPr>
    </w:p>
    <w:p w:rsidR="0069144F" w:rsidRDefault="0069144F" w:rsidP="0069144F">
      <w:pPr>
        <w:rPr>
          <w:rFonts w:ascii="Arial" w:hAnsi="Arial" w:cs="Arial"/>
          <w:b/>
          <w:sz w:val="24"/>
          <w:szCs w:val="24"/>
          <w:lang w:val="es-ES_tradnl"/>
        </w:rPr>
      </w:pPr>
      <w:r>
        <w:rPr>
          <w:rFonts w:ascii="Arial" w:hAnsi="Arial" w:cs="Arial"/>
          <w:b/>
          <w:sz w:val="24"/>
          <w:szCs w:val="24"/>
          <w:lang w:val="es-ES_tradnl"/>
        </w:rPr>
        <w:t>Integrantes:</w:t>
      </w:r>
    </w:p>
    <w:p w:rsidR="0069144F" w:rsidRPr="0069144F" w:rsidRDefault="0069144F" w:rsidP="0069144F">
      <w:pPr>
        <w:pStyle w:val="Prrafodelista"/>
        <w:numPr>
          <w:ilvl w:val="0"/>
          <w:numId w:val="1"/>
        </w:numPr>
        <w:rPr>
          <w:rFonts w:ascii="Arial" w:hAnsi="Arial" w:cs="Arial"/>
          <w:sz w:val="24"/>
          <w:szCs w:val="24"/>
          <w:lang w:val="es-ES_tradnl"/>
        </w:rPr>
      </w:pPr>
      <w:r w:rsidRPr="0069144F">
        <w:rPr>
          <w:rFonts w:ascii="Arial" w:hAnsi="Arial" w:cs="Arial"/>
          <w:sz w:val="24"/>
          <w:szCs w:val="24"/>
          <w:lang w:val="es-ES_tradnl"/>
        </w:rPr>
        <w:t>Luis Fernando Gómez Alejandré</w:t>
      </w:r>
    </w:p>
    <w:p w:rsidR="0069144F" w:rsidRPr="0069144F" w:rsidRDefault="0069144F" w:rsidP="0069144F">
      <w:pPr>
        <w:pStyle w:val="Prrafodelista"/>
        <w:numPr>
          <w:ilvl w:val="0"/>
          <w:numId w:val="1"/>
        </w:numPr>
        <w:rPr>
          <w:rFonts w:ascii="Arial" w:hAnsi="Arial" w:cs="Arial"/>
          <w:sz w:val="24"/>
          <w:szCs w:val="24"/>
          <w:lang w:val="es-ES_tradnl"/>
        </w:rPr>
      </w:pPr>
      <w:r w:rsidRPr="0069144F">
        <w:rPr>
          <w:rFonts w:ascii="Arial" w:hAnsi="Arial" w:cs="Arial"/>
          <w:sz w:val="24"/>
          <w:szCs w:val="24"/>
          <w:lang w:val="es-ES_tradnl"/>
        </w:rPr>
        <w:t>Francisco Gerardo Mares Solano</w:t>
      </w:r>
    </w:p>
    <w:p w:rsidR="0069144F" w:rsidRPr="0069144F" w:rsidRDefault="0069144F" w:rsidP="0069144F">
      <w:pPr>
        <w:pStyle w:val="Prrafodelista"/>
        <w:numPr>
          <w:ilvl w:val="0"/>
          <w:numId w:val="1"/>
        </w:numPr>
        <w:rPr>
          <w:rFonts w:ascii="Arial" w:hAnsi="Arial" w:cs="Arial"/>
          <w:sz w:val="24"/>
          <w:szCs w:val="24"/>
          <w:lang w:val="es-ES_tradnl"/>
        </w:rPr>
      </w:pPr>
      <w:r w:rsidRPr="0069144F">
        <w:rPr>
          <w:rFonts w:ascii="Arial" w:hAnsi="Arial" w:cs="Arial"/>
          <w:sz w:val="24"/>
          <w:szCs w:val="24"/>
          <w:lang w:val="es-ES_tradnl"/>
        </w:rPr>
        <w:t>Rodrigo Ruiz Salmorán</w:t>
      </w:r>
    </w:p>
    <w:p w:rsidR="0069144F" w:rsidRPr="0069144F" w:rsidRDefault="0069144F" w:rsidP="0069144F">
      <w:pPr>
        <w:pStyle w:val="Prrafodelista"/>
        <w:numPr>
          <w:ilvl w:val="0"/>
          <w:numId w:val="1"/>
        </w:numPr>
        <w:rPr>
          <w:rFonts w:ascii="Arial" w:hAnsi="Arial" w:cs="Arial"/>
          <w:sz w:val="24"/>
          <w:szCs w:val="24"/>
          <w:lang w:val="es-ES_tradnl"/>
        </w:rPr>
      </w:pPr>
      <w:r w:rsidRPr="0069144F">
        <w:rPr>
          <w:rFonts w:ascii="Arial" w:hAnsi="Arial" w:cs="Arial"/>
          <w:sz w:val="24"/>
          <w:szCs w:val="24"/>
          <w:lang w:val="es-ES_tradnl"/>
        </w:rPr>
        <w:t>Ossiel Niembro Garcia</w:t>
      </w:r>
    </w:p>
    <w:p w:rsidR="0069144F" w:rsidRDefault="0069144F" w:rsidP="0069144F">
      <w:pPr>
        <w:pStyle w:val="Prrafodelista"/>
        <w:numPr>
          <w:ilvl w:val="0"/>
          <w:numId w:val="1"/>
        </w:numPr>
        <w:rPr>
          <w:rFonts w:ascii="Arial" w:hAnsi="Arial" w:cs="Arial"/>
          <w:sz w:val="24"/>
          <w:szCs w:val="24"/>
          <w:lang w:val="es-ES_tradnl"/>
        </w:rPr>
      </w:pPr>
      <w:r w:rsidRPr="0069144F">
        <w:rPr>
          <w:rFonts w:ascii="Arial" w:hAnsi="Arial" w:cs="Arial"/>
          <w:sz w:val="24"/>
          <w:szCs w:val="24"/>
          <w:lang w:val="es-ES_tradnl"/>
        </w:rPr>
        <w:t>Víctor Hugo Hernández Hoyos</w:t>
      </w:r>
    </w:p>
    <w:p w:rsidR="0069144F" w:rsidRPr="00F913C6" w:rsidRDefault="0069144F" w:rsidP="0069144F">
      <w:pPr>
        <w:rPr>
          <w:rFonts w:ascii="Arial" w:hAnsi="Arial" w:cs="Arial"/>
          <w:b/>
          <w:sz w:val="24"/>
          <w:szCs w:val="24"/>
          <w:lang w:val="es-ES_tradnl"/>
        </w:rPr>
      </w:pPr>
      <w:r w:rsidRPr="00F913C6">
        <w:rPr>
          <w:rFonts w:ascii="Arial" w:hAnsi="Arial" w:cs="Arial"/>
          <w:b/>
          <w:sz w:val="24"/>
          <w:szCs w:val="24"/>
          <w:lang w:val="es-ES_tradnl"/>
        </w:rPr>
        <w:t>Experiencia educativa:</w:t>
      </w:r>
    </w:p>
    <w:p w:rsidR="0069144F" w:rsidRDefault="0069144F" w:rsidP="0069144F">
      <w:pPr>
        <w:rPr>
          <w:rFonts w:ascii="Arial" w:hAnsi="Arial" w:cs="Arial"/>
          <w:sz w:val="24"/>
          <w:szCs w:val="24"/>
          <w:lang w:val="es-ES_tradnl"/>
        </w:rPr>
      </w:pPr>
      <w:r>
        <w:rPr>
          <w:rFonts w:ascii="Arial" w:hAnsi="Arial" w:cs="Arial"/>
          <w:sz w:val="24"/>
          <w:szCs w:val="24"/>
          <w:lang w:val="es-ES_tradnl"/>
        </w:rPr>
        <w:tab/>
        <w:t>Principios de Diseño de Software</w:t>
      </w:r>
    </w:p>
    <w:p w:rsidR="0069144F" w:rsidRPr="00F913C6" w:rsidRDefault="0069144F" w:rsidP="0069144F">
      <w:pPr>
        <w:rPr>
          <w:rFonts w:ascii="Arial" w:hAnsi="Arial" w:cs="Arial"/>
          <w:b/>
          <w:sz w:val="24"/>
          <w:szCs w:val="24"/>
          <w:lang w:val="es-ES_tradnl"/>
        </w:rPr>
      </w:pPr>
      <w:r w:rsidRPr="00F913C6">
        <w:rPr>
          <w:rFonts w:ascii="Arial" w:hAnsi="Arial" w:cs="Arial"/>
          <w:b/>
          <w:sz w:val="24"/>
          <w:szCs w:val="24"/>
          <w:lang w:val="es-ES_tradnl"/>
        </w:rPr>
        <w:t>Maestro:</w:t>
      </w:r>
    </w:p>
    <w:p w:rsidR="0069144F" w:rsidRDefault="0069144F" w:rsidP="0069144F">
      <w:pPr>
        <w:rPr>
          <w:rFonts w:ascii="Arial" w:hAnsi="Arial" w:cs="Arial"/>
          <w:sz w:val="24"/>
          <w:szCs w:val="24"/>
          <w:lang w:val="es-ES_tradnl"/>
        </w:rPr>
      </w:pPr>
      <w:r>
        <w:rPr>
          <w:rFonts w:ascii="Arial" w:hAnsi="Arial" w:cs="Arial"/>
          <w:sz w:val="24"/>
          <w:szCs w:val="24"/>
          <w:lang w:val="es-ES_tradnl"/>
        </w:rPr>
        <w:tab/>
      </w:r>
      <w:r w:rsidRPr="0069144F">
        <w:rPr>
          <w:rFonts w:ascii="Arial" w:hAnsi="Arial" w:cs="Arial"/>
          <w:sz w:val="24"/>
          <w:szCs w:val="24"/>
          <w:lang w:val="es-ES_tradnl"/>
        </w:rPr>
        <w:t>Ocharán Hernández Jorge Octavio</w:t>
      </w:r>
    </w:p>
    <w:p w:rsidR="00F913C6" w:rsidRPr="00F913C6" w:rsidRDefault="00F913C6" w:rsidP="0069144F">
      <w:pPr>
        <w:rPr>
          <w:rFonts w:ascii="Arial" w:hAnsi="Arial" w:cs="Arial"/>
          <w:b/>
          <w:sz w:val="24"/>
          <w:szCs w:val="24"/>
          <w:lang w:val="es-ES_tradnl"/>
        </w:rPr>
      </w:pPr>
      <w:r w:rsidRPr="00F913C6">
        <w:rPr>
          <w:rFonts w:ascii="Arial" w:hAnsi="Arial" w:cs="Arial"/>
          <w:b/>
          <w:sz w:val="24"/>
          <w:szCs w:val="24"/>
          <w:lang w:val="es-ES_tradnl"/>
        </w:rPr>
        <w:t>Fecha:</w:t>
      </w:r>
    </w:p>
    <w:p w:rsidR="00F913C6" w:rsidRDefault="00F913C6" w:rsidP="0069144F">
      <w:pPr>
        <w:rPr>
          <w:rFonts w:ascii="Arial" w:hAnsi="Arial" w:cs="Arial"/>
          <w:sz w:val="24"/>
          <w:szCs w:val="24"/>
          <w:lang w:val="es-ES_tradnl"/>
        </w:rPr>
      </w:pPr>
      <w:r>
        <w:rPr>
          <w:rFonts w:ascii="Arial" w:hAnsi="Arial" w:cs="Arial"/>
          <w:sz w:val="24"/>
          <w:szCs w:val="24"/>
          <w:lang w:val="es-ES_tradnl"/>
        </w:rPr>
        <w:tab/>
      </w:r>
      <w:r w:rsidR="00020161">
        <w:rPr>
          <w:rFonts w:ascii="Arial" w:hAnsi="Arial" w:cs="Arial"/>
          <w:sz w:val="24"/>
          <w:szCs w:val="24"/>
          <w:lang w:val="es-ES_tradnl"/>
        </w:rPr>
        <w:t>Viernes, 20</w:t>
      </w:r>
      <w:r>
        <w:rPr>
          <w:rFonts w:ascii="Arial" w:hAnsi="Arial" w:cs="Arial"/>
          <w:sz w:val="24"/>
          <w:szCs w:val="24"/>
          <w:lang w:val="es-ES_tradnl"/>
        </w:rPr>
        <w:t xml:space="preserve"> de ma</w:t>
      </w:r>
      <w:r w:rsidR="00020161">
        <w:rPr>
          <w:rFonts w:ascii="Arial" w:hAnsi="Arial" w:cs="Arial"/>
          <w:sz w:val="24"/>
          <w:szCs w:val="24"/>
          <w:lang w:val="es-ES_tradnl"/>
        </w:rPr>
        <w:t>yo</w:t>
      </w:r>
      <w:bookmarkStart w:id="0" w:name="_GoBack"/>
      <w:bookmarkEnd w:id="0"/>
      <w:r>
        <w:rPr>
          <w:rFonts w:ascii="Arial" w:hAnsi="Arial" w:cs="Arial"/>
          <w:sz w:val="24"/>
          <w:szCs w:val="24"/>
          <w:lang w:val="es-ES_tradnl"/>
        </w:rPr>
        <w:t xml:space="preserve"> de 2016</w:t>
      </w:r>
    </w:p>
    <w:p w:rsidR="00D0595A" w:rsidRDefault="00D0595A">
      <w:pPr>
        <w:rPr>
          <w:rFonts w:ascii="Arial" w:hAnsi="Arial" w:cs="Arial"/>
          <w:sz w:val="24"/>
          <w:szCs w:val="24"/>
          <w:lang w:val="es-ES_tradnl"/>
        </w:rPr>
      </w:pPr>
      <w:r>
        <w:rPr>
          <w:rFonts w:ascii="Arial" w:hAnsi="Arial" w:cs="Arial"/>
          <w:sz w:val="24"/>
          <w:szCs w:val="24"/>
          <w:lang w:val="es-ES_tradnl"/>
        </w:rPr>
        <w:br w:type="page"/>
      </w:r>
    </w:p>
    <w:p w:rsidR="00D0595A" w:rsidRPr="002D4E62" w:rsidRDefault="00D0595A" w:rsidP="002D4E62">
      <w:pPr>
        <w:jc w:val="center"/>
        <w:rPr>
          <w:rFonts w:ascii="Raleway" w:hAnsi="Raleway"/>
          <w:smallCaps/>
          <w:sz w:val="48"/>
        </w:rPr>
      </w:pPr>
      <w:r w:rsidRPr="002D4E62">
        <w:rPr>
          <w:rFonts w:ascii="Raleway" w:hAnsi="Raleway"/>
          <w:smallCaps/>
          <w:sz w:val="48"/>
        </w:rPr>
        <w:lastRenderedPageBreak/>
        <w:t>índice</w:t>
      </w:r>
    </w:p>
    <w:p w:rsidR="002D4E62" w:rsidRDefault="00D0595A">
      <w:pPr>
        <w:pStyle w:val="TDC1"/>
        <w:tabs>
          <w:tab w:val="left" w:pos="440"/>
          <w:tab w:val="right" w:leader="underscore" w:pos="8828"/>
        </w:tabs>
        <w:rPr>
          <w:rFonts w:eastAsiaTheme="minorEastAsia"/>
          <w:noProof/>
          <w:lang w:val="en-US"/>
        </w:rPr>
      </w:pPr>
      <w:r>
        <w:rPr>
          <w:rFonts w:ascii="Arial" w:eastAsia="Times New Roman" w:hAnsi="Arial" w:cs="Arial"/>
          <w:color w:val="000000"/>
          <w:sz w:val="28"/>
          <w:szCs w:val="28"/>
          <w:lang w:eastAsia="es-MX"/>
        </w:rPr>
        <w:fldChar w:fldCharType="begin"/>
      </w:r>
      <w:r>
        <w:rPr>
          <w:rFonts w:ascii="Arial" w:eastAsia="Times New Roman" w:hAnsi="Arial" w:cs="Arial"/>
          <w:color w:val="000000"/>
          <w:sz w:val="28"/>
          <w:szCs w:val="28"/>
          <w:lang w:eastAsia="es-MX"/>
        </w:rPr>
        <w:instrText xml:space="preserve"> TOC \o "1-5" \h \z \t "H3,3" </w:instrText>
      </w:r>
      <w:r>
        <w:rPr>
          <w:rFonts w:ascii="Arial" w:eastAsia="Times New Roman" w:hAnsi="Arial" w:cs="Arial"/>
          <w:color w:val="000000"/>
          <w:sz w:val="28"/>
          <w:szCs w:val="28"/>
          <w:lang w:eastAsia="es-MX"/>
        </w:rPr>
        <w:fldChar w:fldCharType="separate"/>
      </w:r>
      <w:hyperlink w:anchor="_Toc451513791" w:history="1">
        <w:r w:rsidR="002D4E62" w:rsidRPr="0027552C">
          <w:rPr>
            <w:rStyle w:val="Hipervnculo"/>
            <w:noProof/>
          </w:rPr>
          <w:t>1.</w:t>
        </w:r>
        <w:r w:rsidR="002D4E62">
          <w:rPr>
            <w:rFonts w:eastAsiaTheme="minorEastAsia"/>
            <w:noProof/>
            <w:lang w:val="en-US"/>
          </w:rPr>
          <w:tab/>
        </w:r>
        <w:r w:rsidR="002D4E62" w:rsidRPr="0027552C">
          <w:rPr>
            <w:rStyle w:val="Hipervnculo"/>
            <w:noProof/>
          </w:rPr>
          <w:t>INTRODUCCIÓN</w:t>
        </w:r>
        <w:r w:rsidR="002D4E62">
          <w:rPr>
            <w:noProof/>
            <w:webHidden/>
          </w:rPr>
          <w:tab/>
        </w:r>
        <w:r w:rsidR="002D4E62">
          <w:rPr>
            <w:noProof/>
            <w:webHidden/>
          </w:rPr>
          <w:fldChar w:fldCharType="begin"/>
        </w:r>
        <w:r w:rsidR="002D4E62">
          <w:rPr>
            <w:noProof/>
            <w:webHidden/>
          </w:rPr>
          <w:instrText xml:space="preserve"> PAGEREF _Toc451513791 \h </w:instrText>
        </w:r>
        <w:r w:rsidR="002D4E62">
          <w:rPr>
            <w:noProof/>
            <w:webHidden/>
          </w:rPr>
        </w:r>
        <w:r w:rsidR="002D4E62">
          <w:rPr>
            <w:noProof/>
            <w:webHidden/>
          </w:rPr>
          <w:fldChar w:fldCharType="separate"/>
        </w:r>
        <w:r w:rsidR="002D4E62">
          <w:rPr>
            <w:noProof/>
            <w:webHidden/>
          </w:rPr>
          <w:t>4</w:t>
        </w:r>
        <w:r w:rsidR="002D4E62">
          <w:rPr>
            <w:noProof/>
            <w:webHidden/>
          </w:rPr>
          <w:fldChar w:fldCharType="end"/>
        </w:r>
      </w:hyperlink>
    </w:p>
    <w:p w:rsidR="002D4E62" w:rsidRDefault="002D4E62">
      <w:pPr>
        <w:pStyle w:val="TDC2"/>
        <w:tabs>
          <w:tab w:val="left" w:pos="880"/>
          <w:tab w:val="right" w:leader="underscore" w:pos="8828"/>
        </w:tabs>
        <w:rPr>
          <w:rFonts w:eastAsiaTheme="minorEastAsia"/>
          <w:noProof/>
          <w:lang w:val="en-US"/>
        </w:rPr>
      </w:pPr>
      <w:hyperlink w:anchor="_Toc451513792" w:history="1">
        <w:r w:rsidRPr="0027552C">
          <w:rPr>
            <w:rStyle w:val="Hipervnculo"/>
            <w:noProof/>
          </w:rPr>
          <w:t>1.1</w:t>
        </w:r>
        <w:r>
          <w:rPr>
            <w:rFonts w:eastAsiaTheme="minorEastAsia"/>
            <w:noProof/>
            <w:lang w:val="en-US"/>
          </w:rPr>
          <w:tab/>
        </w:r>
        <w:r w:rsidRPr="0027552C">
          <w:rPr>
            <w:rStyle w:val="Hipervnculo"/>
            <w:noProof/>
          </w:rPr>
          <w:t>Propósito</w:t>
        </w:r>
        <w:r>
          <w:rPr>
            <w:noProof/>
            <w:webHidden/>
          </w:rPr>
          <w:tab/>
        </w:r>
        <w:r>
          <w:rPr>
            <w:noProof/>
            <w:webHidden/>
          </w:rPr>
          <w:fldChar w:fldCharType="begin"/>
        </w:r>
        <w:r>
          <w:rPr>
            <w:noProof/>
            <w:webHidden/>
          </w:rPr>
          <w:instrText xml:space="preserve"> PAGEREF _Toc451513792 \h </w:instrText>
        </w:r>
        <w:r>
          <w:rPr>
            <w:noProof/>
            <w:webHidden/>
          </w:rPr>
        </w:r>
        <w:r>
          <w:rPr>
            <w:noProof/>
            <w:webHidden/>
          </w:rPr>
          <w:fldChar w:fldCharType="separate"/>
        </w:r>
        <w:r>
          <w:rPr>
            <w:noProof/>
            <w:webHidden/>
          </w:rPr>
          <w:t>4</w:t>
        </w:r>
        <w:r>
          <w:rPr>
            <w:noProof/>
            <w:webHidden/>
          </w:rPr>
          <w:fldChar w:fldCharType="end"/>
        </w:r>
      </w:hyperlink>
    </w:p>
    <w:p w:rsidR="002D4E62" w:rsidRDefault="002D4E62">
      <w:pPr>
        <w:pStyle w:val="TDC2"/>
        <w:tabs>
          <w:tab w:val="left" w:pos="880"/>
          <w:tab w:val="right" w:leader="underscore" w:pos="8828"/>
        </w:tabs>
        <w:rPr>
          <w:rFonts w:eastAsiaTheme="minorEastAsia"/>
          <w:noProof/>
          <w:lang w:val="en-US"/>
        </w:rPr>
      </w:pPr>
      <w:hyperlink w:anchor="_Toc451513793" w:history="1">
        <w:r w:rsidRPr="0027552C">
          <w:rPr>
            <w:rStyle w:val="Hipervnculo"/>
            <w:noProof/>
          </w:rPr>
          <w:t>1.2</w:t>
        </w:r>
        <w:r>
          <w:rPr>
            <w:rFonts w:eastAsiaTheme="minorEastAsia"/>
            <w:noProof/>
            <w:lang w:val="en-US"/>
          </w:rPr>
          <w:tab/>
        </w:r>
        <w:r w:rsidRPr="0027552C">
          <w:rPr>
            <w:rStyle w:val="Hipervnculo"/>
            <w:noProof/>
          </w:rPr>
          <w:t>Alcance</w:t>
        </w:r>
        <w:r>
          <w:rPr>
            <w:noProof/>
            <w:webHidden/>
          </w:rPr>
          <w:tab/>
        </w:r>
        <w:r>
          <w:rPr>
            <w:noProof/>
            <w:webHidden/>
          </w:rPr>
          <w:fldChar w:fldCharType="begin"/>
        </w:r>
        <w:r>
          <w:rPr>
            <w:noProof/>
            <w:webHidden/>
          </w:rPr>
          <w:instrText xml:space="preserve"> PAGEREF _Toc451513793 \h </w:instrText>
        </w:r>
        <w:r>
          <w:rPr>
            <w:noProof/>
            <w:webHidden/>
          </w:rPr>
        </w:r>
        <w:r>
          <w:rPr>
            <w:noProof/>
            <w:webHidden/>
          </w:rPr>
          <w:fldChar w:fldCharType="separate"/>
        </w:r>
        <w:r>
          <w:rPr>
            <w:noProof/>
            <w:webHidden/>
          </w:rPr>
          <w:t>5</w:t>
        </w:r>
        <w:r>
          <w:rPr>
            <w:noProof/>
            <w:webHidden/>
          </w:rPr>
          <w:fldChar w:fldCharType="end"/>
        </w:r>
      </w:hyperlink>
    </w:p>
    <w:p w:rsidR="002D4E62" w:rsidRDefault="002D4E62">
      <w:pPr>
        <w:pStyle w:val="TDC2"/>
        <w:tabs>
          <w:tab w:val="left" w:pos="880"/>
          <w:tab w:val="right" w:leader="underscore" w:pos="8828"/>
        </w:tabs>
        <w:rPr>
          <w:rFonts w:eastAsiaTheme="minorEastAsia"/>
          <w:noProof/>
          <w:lang w:val="en-US"/>
        </w:rPr>
      </w:pPr>
      <w:hyperlink w:anchor="_Toc451513794" w:history="1">
        <w:r w:rsidRPr="0027552C">
          <w:rPr>
            <w:rStyle w:val="Hipervnculo"/>
            <w:noProof/>
          </w:rPr>
          <w:t>1.3</w:t>
        </w:r>
        <w:r>
          <w:rPr>
            <w:rFonts w:eastAsiaTheme="minorEastAsia"/>
            <w:noProof/>
            <w:lang w:val="en-US"/>
          </w:rPr>
          <w:tab/>
        </w:r>
        <w:r w:rsidRPr="0027552C">
          <w:rPr>
            <w:rStyle w:val="Hipervnculo"/>
            <w:noProof/>
          </w:rPr>
          <w:t>Definiciones, acrónimos y abreviaturas</w:t>
        </w:r>
        <w:r>
          <w:rPr>
            <w:noProof/>
            <w:webHidden/>
          </w:rPr>
          <w:tab/>
        </w:r>
        <w:r>
          <w:rPr>
            <w:noProof/>
            <w:webHidden/>
          </w:rPr>
          <w:fldChar w:fldCharType="begin"/>
        </w:r>
        <w:r>
          <w:rPr>
            <w:noProof/>
            <w:webHidden/>
          </w:rPr>
          <w:instrText xml:space="preserve"> PAGEREF _Toc451513794 \h </w:instrText>
        </w:r>
        <w:r>
          <w:rPr>
            <w:noProof/>
            <w:webHidden/>
          </w:rPr>
        </w:r>
        <w:r>
          <w:rPr>
            <w:noProof/>
            <w:webHidden/>
          </w:rPr>
          <w:fldChar w:fldCharType="separate"/>
        </w:r>
        <w:r>
          <w:rPr>
            <w:noProof/>
            <w:webHidden/>
          </w:rPr>
          <w:t>5</w:t>
        </w:r>
        <w:r>
          <w:rPr>
            <w:noProof/>
            <w:webHidden/>
          </w:rPr>
          <w:fldChar w:fldCharType="end"/>
        </w:r>
      </w:hyperlink>
    </w:p>
    <w:p w:rsidR="002D4E62" w:rsidRDefault="002D4E62">
      <w:pPr>
        <w:pStyle w:val="TDC2"/>
        <w:tabs>
          <w:tab w:val="left" w:pos="880"/>
          <w:tab w:val="right" w:leader="underscore" w:pos="8828"/>
        </w:tabs>
        <w:rPr>
          <w:rFonts w:eastAsiaTheme="minorEastAsia"/>
          <w:noProof/>
          <w:lang w:val="en-US"/>
        </w:rPr>
      </w:pPr>
      <w:hyperlink w:anchor="_Toc451513795" w:history="1">
        <w:r w:rsidRPr="0027552C">
          <w:rPr>
            <w:rStyle w:val="Hipervnculo"/>
            <w:noProof/>
          </w:rPr>
          <w:t>1.4</w:t>
        </w:r>
        <w:r>
          <w:rPr>
            <w:rFonts w:eastAsiaTheme="minorEastAsia"/>
            <w:noProof/>
            <w:lang w:val="en-US"/>
          </w:rPr>
          <w:tab/>
        </w:r>
        <w:r w:rsidRPr="0027552C">
          <w:rPr>
            <w:rStyle w:val="Hipervnculo"/>
            <w:noProof/>
          </w:rPr>
          <w:t>Información general</w:t>
        </w:r>
        <w:r>
          <w:rPr>
            <w:noProof/>
            <w:webHidden/>
          </w:rPr>
          <w:tab/>
        </w:r>
        <w:r>
          <w:rPr>
            <w:noProof/>
            <w:webHidden/>
          </w:rPr>
          <w:fldChar w:fldCharType="begin"/>
        </w:r>
        <w:r>
          <w:rPr>
            <w:noProof/>
            <w:webHidden/>
          </w:rPr>
          <w:instrText xml:space="preserve"> PAGEREF _Toc451513795 \h </w:instrText>
        </w:r>
        <w:r>
          <w:rPr>
            <w:noProof/>
            <w:webHidden/>
          </w:rPr>
        </w:r>
        <w:r>
          <w:rPr>
            <w:noProof/>
            <w:webHidden/>
          </w:rPr>
          <w:fldChar w:fldCharType="separate"/>
        </w:r>
        <w:r>
          <w:rPr>
            <w:noProof/>
            <w:webHidden/>
          </w:rPr>
          <w:t>5</w:t>
        </w:r>
        <w:r>
          <w:rPr>
            <w:noProof/>
            <w:webHidden/>
          </w:rPr>
          <w:fldChar w:fldCharType="end"/>
        </w:r>
      </w:hyperlink>
    </w:p>
    <w:p w:rsidR="002D4E62" w:rsidRDefault="002D4E62">
      <w:pPr>
        <w:pStyle w:val="TDC1"/>
        <w:tabs>
          <w:tab w:val="left" w:pos="440"/>
          <w:tab w:val="right" w:leader="underscore" w:pos="8828"/>
        </w:tabs>
        <w:rPr>
          <w:rFonts w:eastAsiaTheme="minorEastAsia"/>
          <w:noProof/>
          <w:lang w:val="en-US"/>
        </w:rPr>
      </w:pPr>
      <w:hyperlink w:anchor="_Toc451513796" w:history="1">
        <w:r w:rsidRPr="0027552C">
          <w:rPr>
            <w:rStyle w:val="Hipervnculo"/>
            <w:noProof/>
          </w:rPr>
          <w:t>2.</w:t>
        </w:r>
        <w:r>
          <w:rPr>
            <w:rFonts w:eastAsiaTheme="minorEastAsia"/>
            <w:noProof/>
            <w:lang w:val="en-US"/>
          </w:rPr>
          <w:tab/>
        </w:r>
        <w:r w:rsidRPr="0027552C">
          <w:rPr>
            <w:rStyle w:val="Hipervnculo"/>
            <w:noProof/>
          </w:rPr>
          <w:t>DESCRIPCIÓN GENERAL</w:t>
        </w:r>
        <w:r>
          <w:rPr>
            <w:noProof/>
            <w:webHidden/>
          </w:rPr>
          <w:tab/>
        </w:r>
        <w:r>
          <w:rPr>
            <w:noProof/>
            <w:webHidden/>
          </w:rPr>
          <w:fldChar w:fldCharType="begin"/>
        </w:r>
        <w:r>
          <w:rPr>
            <w:noProof/>
            <w:webHidden/>
          </w:rPr>
          <w:instrText xml:space="preserve"> PAGEREF _Toc451513796 \h </w:instrText>
        </w:r>
        <w:r>
          <w:rPr>
            <w:noProof/>
            <w:webHidden/>
          </w:rPr>
        </w:r>
        <w:r>
          <w:rPr>
            <w:noProof/>
            <w:webHidden/>
          </w:rPr>
          <w:fldChar w:fldCharType="separate"/>
        </w:r>
        <w:r>
          <w:rPr>
            <w:noProof/>
            <w:webHidden/>
          </w:rPr>
          <w:t>6</w:t>
        </w:r>
        <w:r>
          <w:rPr>
            <w:noProof/>
            <w:webHidden/>
          </w:rPr>
          <w:fldChar w:fldCharType="end"/>
        </w:r>
      </w:hyperlink>
    </w:p>
    <w:p w:rsidR="002D4E62" w:rsidRDefault="002D4E62">
      <w:pPr>
        <w:pStyle w:val="TDC2"/>
        <w:tabs>
          <w:tab w:val="left" w:pos="880"/>
          <w:tab w:val="right" w:leader="underscore" w:pos="8828"/>
        </w:tabs>
        <w:rPr>
          <w:rFonts w:eastAsiaTheme="minorEastAsia"/>
          <w:noProof/>
          <w:lang w:val="en-US"/>
        </w:rPr>
      </w:pPr>
      <w:hyperlink w:anchor="_Toc451513797" w:history="1">
        <w:r w:rsidRPr="0027552C">
          <w:rPr>
            <w:rStyle w:val="Hipervnculo"/>
            <w:noProof/>
          </w:rPr>
          <w:t>2.1</w:t>
        </w:r>
        <w:r>
          <w:rPr>
            <w:rFonts w:eastAsiaTheme="minorEastAsia"/>
            <w:noProof/>
            <w:lang w:val="en-US"/>
          </w:rPr>
          <w:tab/>
        </w:r>
        <w:r w:rsidRPr="0027552C">
          <w:rPr>
            <w:rStyle w:val="Hipervnculo"/>
            <w:noProof/>
          </w:rPr>
          <w:t>Perspectiva del producto</w:t>
        </w:r>
        <w:r>
          <w:rPr>
            <w:noProof/>
            <w:webHidden/>
          </w:rPr>
          <w:tab/>
        </w:r>
        <w:r>
          <w:rPr>
            <w:noProof/>
            <w:webHidden/>
          </w:rPr>
          <w:fldChar w:fldCharType="begin"/>
        </w:r>
        <w:r>
          <w:rPr>
            <w:noProof/>
            <w:webHidden/>
          </w:rPr>
          <w:instrText xml:space="preserve"> PAGEREF _Toc451513797 \h </w:instrText>
        </w:r>
        <w:r>
          <w:rPr>
            <w:noProof/>
            <w:webHidden/>
          </w:rPr>
        </w:r>
        <w:r>
          <w:rPr>
            <w:noProof/>
            <w:webHidden/>
          </w:rPr>
          <w:fldChar w:fldCharType="separate"/>
        </w:r>
        <w:r>
          <w:rPr>
            <w:noProof/>
            <w:webHidden/>
          </w:rPr>
          <w:t>6</w:t>
        </w:r>
        <w:r>
          <w:rPr>
            <w:noProof/>
            <w:webHidden/>
          </w:rPr>
          <w:fldChar w:fldCharType="end"/>
        </w:r>
      </w:hyperlink>
    </w:p>
    <w:p w:rsidR="002D4E62" w:rsidRDefault="002D4E62">
      <w:pPr>
        <w:pStyle w:val="TDC2"/>
        <w:tabs>
          <w:tab w:val="left" w:pos="880"/>
          <w:tab w:val="right" w:leader="underscore" w:pos="8828"/>
        </w:tabs>
        <w:rPr>
          <w:rFonts w:eastAsiaTheme="minorEastAsia"/>
          <w:noProof/>
          <w:lang w:val="en-US"/>
        </w:rPr>
      </w:pPr>
      <w:hyperlink w:anchor="_Toc451513798" w:history="1">
        <w:r w:rsidRPr="0027552C">
          <w:rPr>
            <w:rStyle w:val="Hipervnculo"/>
            <w:noProof/>
          </w:rPr>
          <w:t>2.2</w:t>
        </w:r>
        <w:r>
          <w:rPr>
            <w:rFonts w:eastAsiaTheme="minorEastAsia"/>
            <w:noProof/>
            <w:lang w:val="en-US"/>
          </w:rPr>
          <w:tab/>
        </w:r>
        <w:r w:rsidRPr="0027552C">
          <w:rPr>
            <w:rStyle w:val="Hipervnculo"/>
            <w:noProof/>
          </w:rPr>
          <w:t>Funcionalidad del producto</w:t>
        </w:r>
        <w:r>
          <w:rPr>
            <w:noProof/>
            <w:webHidden/>
          </w:rPr>
          <w:tab/>
        </w:r>
        <w:r>
          <w:rPr>
            <w:noProof/>
            <w:webHidden/>
          </w:rPr>
          <w:fldChar w:fldCharType="begin"/>
        </w:r>
        <w:r>
          <w:rPr>
            <w:noProof/>
            <w:webHidden/>
          </w:rPr>
          <w:instrText xml:space="preserve"> PAGEREF _Toc451513798 \h </w:instrText>
        </w:r>
        <w:r>
          <w:rPr>
            <w:noProof/>
            <w:webHidden/>
          </w:rPr>
        </w:r>
        <w:r>
          <w:rPr>
            <w:noProof/>
            <w:webHidden/>
          </w:rPr>
          <w:fldChar w:fldCharType="separate"/>
        </w:r>
        <w:r>
          <w:rPr>
            <w:noProof/>
            <w:webHidden/>
          </w:rPr>
          <w:t>6</w:t>
        </w:r>
        <w:r>
          <w:rPr>
            <w:noProof/>
            <w:webHidden/>
          </w:rPr>
          <w:fldChar w:fldCharType="end"/>
        </w:r>
      </w:hyperlink>
    </w:p>
    <w:p w:rsidR="002D4E62" w:rsidRDefault="002D4E62">
      <w:pPr>
        <w:pStyle w:val="TDC2"/>
        <w:tabs>
          <w:tab w:val="left" w:pos="880"/>
          <w:tab w:val="right" w:leader="underscore" w:pos="8828"/>
        </w:tabs>
        <w:rPr>
          <w:rFonts w:eastAsiaTheme="minorEastAsia"/>
          <w:noProof/>
          <w:lang w:val="en-US"/>
        </w:rPr>
      </w:pPr>
      <w:hyperlink w:anchor="_Toc451513799" w:history="1">
        <w:r w:rsidRPr="0027552C">
          <w:rPr>
            <w:rStyle w:val="Hipervnculo"/>
            <w:noProof/>
          </w:rPr>
          <w:t>2.3</w:t>
        </w:r>
        <w:r>
          <w:rPr>
            <w:rFonts w:eastAsiaTheme="minorEastAsia"/>
            <w:noProof/>
            <w:lang w:val="en-US"/>
          </w:rPr>
          <w:tab/>
        </w:r>
        <w:r w:rsidRPr="0027552C">
          <w:rPr>
            <w:rStyle w:val="Hipervnculo"/>
            <w:noProof/>
          </w:rPr>
          <w:t>Características de los usuarios</w:t>
        </w:r>
        <w:r>
          <w:rPr>
            <w:noProof/>
            <w:webHidden/>
          </w:rPr>
          <w:tab/>
        </w:r>
        <w:r>
          <w:rPr>
            <w:noProof/>
            <w:webHidden/>
          </w:rPr>
          <w:fldChar w:fldCharType="begin"/>
        </w:r>
        <w:r>
          <w:rPr>
            <w:noProof/>
            <w:webHidden/>
          </w:rPr>
          <w:instrText xml:space="preserve"> PAGEREF _Toc451513799 \h </w:instrText>
        </w:r>
        <w:r>
          <w:rPr>
            <w:noProof/>
            <w:webHidden/>
          </w:rPr>
        </w:r>
        <w:r>
          <w:rPr>
            <w:noProof/>
            <w:webHidden/>
          </w:rPr>
          <w:fldChar w:fldCharType="separate"/>
        </w:r>
        <w:r>
          <w:rPr>
            <w:noProof/>
            <w:webHidden/>
          </w:rPr>
          <w:t>8</w:t>
        </w:r>
        <w:r>
          <w:rPr>
            <w:noProof/>
            <w:webHidden/>
          </w:rPr>
          <w:fldChar w:fldCharType="end"/>
        </w:r>
      </w:hyperlink>
    </w:p>
    <w:p w:rsidR="002D4E62" w:rsidRDefault="002D4E62">
      <w:pPr>
        <w:pStyle w:val="TDC2"/>
        <w:tabs>
          <w:tab w:val="left" w:pos="880"/>
          <w:tab w:val="right" w:leader="underscore" w:pos="8828"/>
        </w:tabs>
        <w:rPr>
          <w:rFonts w:eastAsiaTheme="minorEastAsia"/>
          <w:noProof/>
          <w:lang w:val="en-US"/>
        </w:rPr>
      </w:pPr>
      <w:hyperlink w:anchor="_Toc451513800" w:history="1">
        <w:r w:rsidRPr="0027552C">
          <w:rPr>
            <w:rStyle w:val="Hipervnculo"/>
            <w:noProof/>
          </w:rPr>
          <w:t>2.4</w:t>
        </w:r>
        <w:r>
          <w:rPr>
            <w:rFonts w:eastAsiaTheme="minorEastAsia"/>
            <w:noProof/>
            <w:lang w:val="en-US"/>
          </w:rPr>
          <w:tab/>
        </w:r>
        <w:r w:rsidRPr="0027552C">
          <w:rPr>
            <w:rStyle w:val="Hipervnculo"/>
            <w:noProof/>
          </w:rPr>
          <w:t>Diagramas de casos de uso</w:t>
        </w:r>
        <w:r>
          <w:rPr>
            <w:noProof/>
            <w:webHidden/>
          </w:rPr>
          <w:tab/>
        </w:r>
        <w:r>
          <w:rPr>
            <w:noProof/>
            <w:webHidden/>
          </w:rPr>
          <w:fldChar w:fldCharType="begin"/>
        </w:r>
        <w:r>
          <w:rPr>
            <w:noProof/>
            <w:webHidden/>
          </w:rPr>
          <w:instrText xml:space="preserve"> PAGEREF _Toc451513800 \h </w:instrText>
        </w:r>
        <w:r>
          <w:rPr>
            <w:noProof/>
            <w:webHidden/>
          </w:rPr>
        </w:r>
        <w:r>
          <w:rPr>
            <w:noProof/>
            <w:webHidden/>
          </w:rPr>
          <w:fldChar w:fldCharType="separate"/>
        </w:r>
        <w:r>
          <w:rPr>
            <w:noProof/>
            <w:webHidden/>
          </w:rPr>
          <w:t>9</w:t>
        </w:r>
        <w:r>
          <w:rPr>
            <w:noProof/>
            <w:webHidden/>
          </w:rPr>
          <w:fldChar w:fldCharType="end"/>
        </w:r>
      </w:hyperlink>
    </w:p>
    <w:p w:rsidR="002D4E62" w:rsidRDefault="002D4E62">
      <w:pPr>
        <w:pStyle w:val="TDC2"/>
        <w:tabs>
          <w:tab w:val="left" w:pos="880"/>
          <w:tab w:val="right" w:leader="underscore" w:pos="8828"/>
        </w:tabs>
        <w:rPr>
          <w:rFonts w:eastAsiaTheme="minorEastAsia"/>
          <w:noProof/>
          <w:lang w:val="en-US"/>
        </w:rPr>
      </w:pPr>
      <w:hyperlink w:anchor="_Toc451513801" w:history="1">
        <w:r w:rsidRPr="0027552C">
          <w:rPr>
            <w:rStyle w:val="Hipervnculo"/>
            <w:noProof/>
          </w:rPr>
          <w:t>2.5</w:t>
        </w:r>
        <w:r>
          <w:rPr>
            <w:rFonts w:eastAsiaTheme="minorEastAsia"/>
            <w:noProof/>
            <w:lang w:val="en-US"/>
          </w:rPr>
          <w:tab/>
        </w:r>
        <w:r w:rsidRPr="0027552C">
          <w:rPr>
            <w:rStyle w:val="Hipervnculo"/>
            <w:noProof/>
          </w:rPr>
          <w:t>Restricciones</w:t>
        </w:r>
        <w:r>
          <w:rPr>
            <w:noProof/>
            <w:webHidden/>
          </w:rPr>
          <w:tab/>
        </w:r>
        <w:r>
          <w:rPr>
            <w:noProof/>
            <w:webHidden/>
          </w:rPr>
          <w:fldChar w:fldCharType="begin"/>
        </w:r>
        <w:r>
          <w:rPr>
            <w:noProof/>
            <w:webHidden/>
          </w:rPr>
          <w:instrText xml:space="preserve"> PAGEREF _Toc451513801 \h </w:instrText>
        </w:r>
        <w:r>
          <w:rPr>
            <w:noProof/>
            <w:webHidden/>
          </w:rPr>
        </w:r>
        <w:r>
          <w:rPr>
            <w:noProof/>
            <w:webHidden/>
          </w:rPr>
          <w:fldChar w:fldCharType="separate"/>
        </w:r>
        <w:r>
          <w:rPr>
            <w:noProof/>
            <w:webHidden/>
          </w:rPr>
          <w:t>14</w:t>
        </w:r>
        <w:r>
          <w:rPr>
            <w:noProof/>
            <w:webHidden/>
          </w:rPr>
          <w:fldChar w:fldCharType="end"/>
        </w:r>
      </w:hyperlink>
    </w:p>
    <w:p w:rsidR="002D4E62" w:rsidRDefault="002D4E62">
      <w:pPr>
        <w:pStyle w:val="TDC2"/>
        <w:tabs>
          <w:tab w:val="left" w:pos="880"/>
          <w:tab w:val="right" w:leader="underscore" w:pos="8828"/>
        </w:tabs>
        <w:rPr>
          <w:rFonts w:eastAsiaTheme="minorEastAsia"/>
          <w:noProof/>
          <w:lang w:val="en-US"/>
        </w:rPr>
      </w:pPr>
      <w:hyperlink w:anchor="_Toc451513802" w:history="1">
        <w:r w:rsidRPr="0027552C">
          <w:rPr>
            <w:rStyle w:val="Hipervnculo"/>
            <w:noProof/>
          </w:rPr>
          <w:t>2.6</w:t>
        </w:r>
        <w:r>
          <w:rPr>
            <w:rFonts w:eastAsiaTheme="minorEastAsia"/>
            <w:noProof/>
            <w:lang w:val="en-US"/>
          </w:rPr>
          <w:tab/>
        </w:r>
        <w:r w:rsidRPr="0027552C">
          <w:rPr>
            <w:rStyle w:val="Hipervnculo"/>
            <w:noProof/>
          </w:rPr>
          <w:t>Suposiciones y dependencias</w:t>
        </w:r>
        <w:r>
          <w:rPr>
            <w:noProof/>
            <w:webHidden/>
          </w:rPr>
          <w:tab/>
        </w:r>
        <w:r>
          <w:rPr>
            <w:noProof/>
            <w:webHidden/>
          </w:rPr>
          <w:fldChar w:fldCharType="begin"/>
        </w:r>
        <w:r>
          <w:rPr>
            <w:noProof/>
            <w:webHidden/>
          </w:rPr>
          <w:instrText xml:space="preserve"> PAGEREF _Toc451513802 \h </w:instrText>
        </w:r>
        <w:r>
          <w:rPr>
            <w:noProof/>
            <w:webHidden/>
          </w:rPr>
        </w:r>
        <w:r>
          <w:rPr>
            <w:noProof/>
            <w:webHidden/>
          </w:rPr>
          <w:fldChar w:fldCharType="separate"/>
        </w:r>
        <w:r>
          <w:rPr>
            <w:noProof/>
            <w:webHidden/>
          </w:rPr>
          <w:t>14</w:t>
        </w:r>
        <w:r>
          <w:rPr>
            <w:noProof/>
            <w:webHidden/>
          </w:rPr>
          <w:fldChar w:fldCharType="end"/>
        </w:r>
      </w:hyperlink>
    </w:p>
    <w:p w:rsidR="002D4E62" w:rsidRDefault="002D4E62">
      <w:pPr>
        <w:pStyle w:val="TDC1"/>
        <w:tabs>
          <w:tab w:val="left" w:pos="440"/>
          <w:tab w:val="right" w:leader="underscore" w:pos="8828"/>
        </w:tabs>
        <w:rPr>
          <w:rFonts w:eastAsiaTheme="minorEastAsia"/>
          <w:noProof/>
          <w:lang w:val="en-US"/>
        </w:rPr>
      </w:pPr>
      <w:hyperlink w:anchor="_Toc451513803" w:history="1">
        <w:r w:rsidRPr="0027552C">
          <w:rPr>
            <w:rStyle w:val="Hipervnculo"/>
            <w:noProof/>
          </w:rPr>
          <w:t>3.</w:t>
        </w:r>
        <w:r>
          <w:rPr>
            <w:rFonts w:eastAsiaTheme="minorEastAsia"/>
            <w:noProof/>
            <w:lang w:val="en-US"/>
          </w:rPr>
          <w:tab/>
        </w:r>
        <w:r w:rsidRPr="0027552C">
          <w:rPr>
            <w:rStyle w:val="Hipervnculo"/>
            <w:noProof/>
          </w:rPr>
          <w:t>Requisitos específicos</w:t>
        </w:r>
        <w:r>
          <w:rPr>
            <w:noProof/>
            <w:webHidden/>
          </w:rPr>
          <w:tab/>
        </w:r>
        <w:r>
          <w:rPr>
            <w:noProof/>
            <w:webHidden/>
          </w:rPr>
          <w:fldChar w:fldCharType="begin"/>
        </w:r>
        <w:r>
          <w:rPr>
            <w:noProof/>
            <w:webHidden/>
          </w:rPr>
          <w:instrText xml:space="preserve"> PAGEREF _Toc451513803 \h </w:instrText>
        </w:r>
        <w:r>
          <w:rPr>
            <w:noProof/>
            <w:webHidden/>
          </w:rPr>
        </w:r>
        <w:r>
          <w:rPr>
            <w:noProof/>
            <w:webHidden/>
          </w:rPr>
          <w:fldChar w:fldCharType="separate"/>
        </w:r>
        <w:r>
          <w:rPr>
            <w:noProof/>
            <w:webHidden/>
          </w:rPr>
          <w:t>15</w:t>
        </w:r>
        <w:r>
          <w:rPr>
            <w:noProof/>
            <w:webHidden/>
          </w:rPr>
          <w:fldChar w:fldCharType="end"/>
        </w:r>
      </w:hyperlink>
    </w:p>
    <w:p w:rsidR="002D4E62" w:rsidRDefault="002D4E62">
      <w:pPr>
        <w:pStyle w:val="TDC2"/>
        <w:tabs>
          <w:tab w:val="left" w:pos="880"/>
          <w:tab w:val="right" w:leader="underscore" w:pos="8828"/>
        </w:tabs>
        <w:rPr>
          <w:rFonts w:eastAsiaTheme="minorEastAsia"/>
          <w:noProof/>
          <w:lang w:val="en-US"/>
        </w:rPr>
      </w:pPr>
      <w:hyperlink w:anchor="_Toc451513804" w:history="1">
        <w:r w:rsidRPr="0027552C">
          <w:rPr>
            <w:rStyle w:val="Hipervnculo"/>
            <w:noProof/>
          </w:rPr>
          <w:t>3.1</w:t>
        </w:r>
        <w:r>
          <w:rPr>
            <w:rFonts w:eastAsiaTheme="minorEastAsia"/>
            <w:noProof/>
            <w:lang w:val="en-US"/>
          </w:rPr>
          <w:tab/>
        </w:r>
        <w:r w:rsidRPr="0027552C">
          <w:rPr>
            <w:rStyle w:val="Hipervnculo"/>
            <w:noProof/>
          </w:rPr>
          <w:t>DESCRIPCIÓN DE CASOS DE USO</w:t>
        </w:r>
        <w:r>
          <w:rPr>
            <w:noProof/>
            <w:webHidden/>
          </w:rPr>
          <w:tab/>
        </w:r>
        <w:r>
          <w:rPr>
            <w:noProof/>
            <w:webHidden/>
          </w:rPr>
          <w:fldChar w:fldCharType="begin"/>
        </w:r>
        <w:r>
          <w:rPr>
            <w:noProof/>
            <w:webHidden/>
          </w:rPr>
          <w:instrText xml:space="preserve"> PAGEREF _Toc451513804 \h </w:instrText>
        </w:r>
        <w:r>
          <w:rPr>
            <w:noProof/>
            <w:webHidden/>
          </w:rPr>
        </w:r>
        <w:r>
          <w:rPr>
            <w:noProof/>
            <w:webHidden/>
          </w:rPr>
          <w:fldChar w:fldCharType="separate"/>
        </w:r>
        <w:r>
          <w:rPr>
            <w:noProof/>
            <w:webHidden/>
          </w:rPr>
          <w:t>15</w:t>
        </w:r>
        <w:r>
          <w:rPr>
            <w:noProof/>
            <w:webHidden/>
          </w:rPr>
          <w:fldChar w:fldCharType="end"/>
        </w:r>
      </w:hyperlink>
    </w:p>
    <w:p w:rsidR="002D4E62" w:rsidRDefault="002D4E62">
      <w:pPr>
        <w:pStyle w:val="TDC3"/>
        <w:tabs>
          <w:tab w:val="left" w:pos="880"/>
          <w:tab w:val="right" w:leader="underscore" w:pos="8828"/>
        </w:tabs>
        <w:rPr>
          <w:rFonts w:eastAsiaTheme="minorEastAsia"/>
          <w:noProof/>
          <w:lang w:val="en-US"/>
        </w:rPr>
      </w:pPr>
      <w:hyperlink w:anchor="_Toc451513805" w:history="1">
        <w:r w:rsidRPr="0027552C">
          <w:rPr>
            <w:rStyle w:val="Hipervnculo"/>
            <w:noProof/>
          </w:rPr>
          <w:t>1.</w:t>
        </w:r>
        <w:r>
          <w:rPr>
            <w:rFonts w:eastAsiaTheme="minorEastAsia"/>
            <w:noProof/>
            <w:lang w:val="en-US"/>
          </w:rPr>
          <w:tab/>
        </w:r>
        <w:r w:rsidRPr="0027552C">
          <w:rPr>
            <w:rStyle w:val="Hipervnculo"/>
            <w:noProof/>
          </w:rPr>
          <w:t>Administrar fondos de la biblioteca</w:t>
        </w:r>
        <w:r>
          <w:rPr>
            <w:noProof/>
            <w:webHidden/>
          </w:rPr>
          <w:tab/>
        </w:r>
        <w:r>
          <w:rPr>
            <w:noProof/>
            <w:webHidden/>
          </w:rPr>
          <w:fldChar w:fldCharType="begin"/>
        </w:r>
        <w:r>
          <w:rPr>
            <w:noProof/>
            <w:webHidden/>
          </w:rPr>
          <w:instrText xml:space="preserve"> PAGEREF _Toc451513805 \h </w:instrText>
        </w:r>
        <w:r>
          <w:rPr>
            <w:noProof/>
            <w:webHidden/>
          </w:rPr>
        </w:r>
        <w:r>
          <w:rPr>
            <w:noProof/>
            <w:webHidden/>
          </w:rPr>
          <w:fldChar w:fldCharType="separate"/>
        </w:r>
        <w:r>
          <w:rPr>
            <w:noProof/>
            <w:webHidden/>
          </w:rPr>
          <w:t>15</w:t>
        </w:r>
        <w:r>
          <w:rPr>
            <w:noProof/>
            <w:webHidden/>
          </w:rPr>
          <w:fldChar w:fldCharType="end"/>
        </w:r>
      </w:hyperlink>
    </w:p>
    <w:p w:rsidR="002D4E62" w:rsidRDefault="002D4E62">
      <w:pPr>
        <w:pStyle w:val="TDC3"/>
        <w:tabs>
          <w:tab w:val="left" w:pos="880"/>
          <w:tab w:val="right" w:leader="underscore" w:pos="8828"/>
        </w:tabs>
        <w:rPr>
          <w:rFonts w:eastAsiaTheme="minorEastAsia"/>
          <w:noProof/>
          <w:lang w:val="en-US"/>
        </w:rPr>
      </w:pPr>
      <w:hyperlink w:anchor="_Toc451513806" w:history="1">
        <w:r w:rsidRPr="0027552C">
          <w:rPr>
            <w:rStyle w:val="Hipervnculo"/>
            <w:noProof/>
          </w:rPr>
          <w:t>2.</w:t>
        </w:r>
        <w:r>
          <w:rPr>
            <w:rFonts w:eastAsiaTheme="minorEastAsia"/>
            <w:noProof/>
            <w:lang w:val="en-US"/>
          </w:rPr>
          <w:tab/>
        </w:r>
        <w:r w:rsidRPr="0027552C">
          <w:rPr>
            <w:rStyle w:val="Hipervnculo"/>
            <w:noProof/>
            <w:shd w:val="clear" w:color="auto" w:fill="FEFEFE"/>
          </w:rPr>
          <w:t>Consultar adquisiciones</w:t>
        </w:r>
        <w:r>
          <w:rPr>
            <w:noProof/>
            <w:webHidden/>
          </w:rPr>
          <w:tab/>
        </w:r>
        <w:r>
          <w:rPr>
            <w:noProof/>
            <w:webHidden/>
          </w:rPr>
          <w:fldChar w:fldCharType="begin"/>
        </w:r>
        <w:r>
          <w:rPr>
            <w:noProof/>
            <w:webHidden/>
          </w:rPr>
          <w:instrText xml:space="preserve"> PAGEREF _Toc451513806 \h </w:instrText>
        </w:r>
        <w:r>
          <w:rPr>
            <w:noProof/>
            <w:webHidden/>
          </w:rPr>
        </w:r>
        <w:r>
          <w:rPr>
            <w:noProof/>
            <w:webHidden/>
          </w:rPr>
          <w:fldChar w:fldCharType="separate"/>
        </w:r>
        <w:r>
          <w:rPr>
            <w:noProof/>
            <w:webHidden/>
          </w:rPr>
          <w:t>15</w:t>
        </w:r>
        <w:r>
          <w:rPr>
            <w:noProof/>
            <w:webHidden/>
          </w:rPr>
          <w:fldChar w:fldCharType="end"/>
        </w:r>
      </w:hyperlink>
    </w:p>
    <w:p w:rsidR="002D4E62" w:rsidRDefault="002D4E62">
      <w:pPr>
        <w:pStyle w:val="TDC3"/>
        <w:tabs>
          <w:tab w:val="left" w:pos="880"/>
          <w:tab w:val="right" w:leader="underscore" w:pos="8828"/>
        </w:tabs>
        <w:rPr>
          <w:rFonts w:eastAsiaTheme="minorEastAsia"/>
          <w:noProof/>
          <w:lang w:val="en-US"/>
        </w:rPr>
      </w:pPr>
      <w:hyperlink w:anchor="_Toc451513807" w:history="1">
        <w:r w:rsidRPr="0027552C">
          <w:rPr>
            <w:rStyle w:val="Hipervnculo"/>
            <w:noProof/>
          </w:rPr>
          <w:t>3.</w:t>
        </w:r>
        <w:r>
          <w:rPr>
            <w:rFonts w:eastAsiaTheme="minorEastAsia"/>
            <w:noProof/>
            <w:lang w:val="en-US"/>
          </w:rPr>
          <w:tab/>
        </w:r>
        <w:r w:rsidRPr="0027552C">
          <w:rPr>
            <w:rStyle w:val="Hipervnculo"/>
            <w:noProof/>
          </w:rPr>
          <w:t>Registrar devolución</w:t>
        </w:r>
        <w:r>
          <w:rPr>
            <w:noProof/>
            <w:webHidden/>
          </w:rPr>
          <w:tab/>
        </w:r>
        <w:r>
          <w:rPr>
            <w:noProof/>
            <w:webHidden/>
          </w:rPr>
          <w:fldChar w:fldCharType="begin"/>
        </w:r>
        <w:r>
          <w:rPr>
            <w:noProof/>
            <w:webHidden/>
          </w:rPr>
          <w:instrText xml:space="preserve"> PAGEREF _Toc451513807 \h </w:instrText>
        </w:r>
        <w:r>
          <w:rPr>
            <w:noProof/>
            <w:webHidden/>
          </w:rPr>
        </w:r>
        <w:r>
          <w:rPr>
            <w:noProof/>
            <w:webHidden/>
          </w:rPr>
          <w:fldChar w:fldCharType="separate"/>
        </w:r>
        <w:r>
          <w:rPr>
            <w:noProof/>
            <w:webHidden/>
          </w:rPr>
          <w:t>15</w:t>
        </w:r>
        <w:r>
          <w:rPr>
            <w:noProof/>
            <w:webHidden/>
          </w:rPr>
          <w:fldChar w:fldCharType="end"/>
        </w:r>
      </w:hyperlink>
    </w:p>
    <w:p w:rsidR="002D4E62" w:rsidRDefault="002D4E62">
      <w:pPr>
        <w:pStyle w:val="TDC3"/>
        <w:tabs>
          <w:tab w:val="left" w:pos="880"/>
          <w:tab w:val="right" w:leader="underscore" w:pos="8828"/>
        </w:tabs>
        <w:rPr>
          <w:rFonts w:eastAsiaTheme="minorEastAsia"/>
          <w:noProof/>
          <w:lang w:val="en-US"/>
        </w:rPr>
      </w:pPr>
      <w:hyperlink w:anchor="_Toc451513808" w:history="1">
        <w:r w:rsidRPr="0027552C">
          <w:rPr>
            <w:rStyle w:val="Hipervnculo"/>
            <w:noProof/>
          </w:rPr>
          <w:t>4.</w:t>
        </w:r>
        <w:r>
          <w:rPr>
            <w:rFonts w:eastAsiaTheme="minorEastAsia"/>
            <w:noProof/>
            <w:lang w:val="en-US"/>
          </w:rPr>
          <w:tab/>
        </w:r>
        <w:r w:rsidRPr="0027552C">
          <w:rPr>
            <w:rStyle w:val="Hipervnculo"/>
            <w:noProof/>
          </w:rPr>
          <w:t>Registrar préstamo</w:t>
        </w:r>
        <w:r>
          <w:rPr>
            <w:noProof/>
            <w:webHidden/>
          </w:rPr>
          <w:tab/>
        </w:r>
        <w:r>
          <w:rPr>
            <w:noProof/>
            <w:webHidden/>
          </w:rPr>
          <w:fldChar w:fldCharType="begin"/>
        </w:r>
        <w:r>
          <w:rPr>
            <w:noProof/>
            <w:webHidden/>
          </w:rPr>
          <w:instrText xml:space="preserve"> PAGEREF _Toc451513808 \h </w:instrText>
        </w:r>
        <w:r>
          <w:rPr>
            <w:noProof/>
            <w:webHidden/>
          </w:rPr>
        </w:r>
        <w:r>
          <w:rPr>
            <w:noProof/>
            <w:webHidden/>
          </w:rPr>
          <w:fldChar w:fldCharType="separate"/>
        </w:r>
        <w:r>
          <w:rPr>
            <w:noProof/>
            <w:webHidden/>
          </w:rPr>
          <w:t>15</w:t>
        </w:r>
        <w:r>
          <w:rPr>
            <w:noProof/>
            <w:webHidden/>
          </w:rPr>
          <w:fldChar w:fldCharType="end"/>
        </w:r>
      </w:hyperlink>
    </w:p>
    <w:p w:rsidR="002D4E62" w:rsidRDefault="002D4E62">
      <w:pPr>
        <w:pStyle w:val="TDC3"/>
        <w:tabs>
          <w:tab w:val="left" w:pos="880"/>
          <w:tab w:val="right" w:leader="underscore" w:pos="8828"/>
        </w:tabs>
        <w:rPr>
          <w:rFonts w:eastAsiaTheme="minorEastAsia"/>
          <w:noProof/>
          <w:lang w:val="en-US"/>
        </w:rPr>
      </w:pPr>
      <w:hyperlink w:anchor="_Toc451513809" w:history="1">
        <w:r w:rsidRPr="0027552C">
          <w:rPr>
            <w:rStyle w:val="Hipervnculo"/>
            <w:noProof/>
          </w:rPr>
          <w:t>5.</w:t>
        </w:r>
        <w:r>
          <w:rPr>
            <w:rFonts w:eastAsiaTheme="minorEastAsia"/>
            <w:noProof/>
            <w:lang w:val="en-US"/>
          </w:rPr>
          <w:tab/>
        </w:r>
        <w:r w:rsidRPr="0027552C">
          <w:rPr>
            <w:rStyle w:val="Hipervnculo"/>
            <w:noProof/>
          </w:rPr>
          <w:t>Consultar devoluciones</w:t>
        </w:r>
        <w:r>
          <w:rPr>
            <w:noProof/>
            <w:webHidden/>
          </w:rPr>
          <w:tab/>
        </w:r>
        <w:r>
          <w:rPr>
            <w:noProof/>
            <w:webHidden/>
          </w:rPr>
          <w:fldChar w:fldCharType="begin"/>
        </w:r>
        <w:r>
          <w:rPr>
            <w:noProof/>
            <w:webHidden/>
          </w:rPr>
          <w:instrText xml:space="preserve"> PAGEREF _Toc451513809 \h </w:instrText>
        </w:r>
        <w:r>
          <w:rPr>
            <w:noProof/>
            <w:webHidden/>
          </w:rPr>
        </w:r>
        <w:r>
          <w:rPr>
            <w:noProof/>
            <w:webHidden/>
          </w:rPr>
          <w:fldChar w:fldCharType="separate"/>
        </w:r>
        <w:r>
          <w:rPr>
            <w:noProof/>
            <w:webHidden/>
          </w:rPr>
          <w:t>15</w:t>
        </w:r>
        <w:r>
          <w:rPr>
            <w:noProof/>
            <w:webHidden/>
          </w:rPr>
          <w:fldChar w:fldCharType="end"/>
        </w:r>
      </w:hyperlink>
    </w:p>
    <w:p w:rsidR="002D4E62" w:rsidRDefault="002D4E62">
      <w:pPr>
        <w:pStyle w:val="TDC3"/>
        <w:tabs>
          <w:tab w:val="left" w:pos="880"/>
          <w:tab w:val="right" w:leader="underscore" w:pos="8828"/>
        </w:tabs>
        <w:rPr>
          <w:rFonts w:eastAsiaTheme="minorEastAsia"/>
          <w:noProof/>
          <w:lang w:val="en-US"/>
        </w:rPr>
      </w:pPr>
      <w:hyperlink w:anchor="_Toc451513810" w:history="1">
        <w:r w:rsidRPr="0027552C">
          <w:rPr>
            <w:rStyle w:val="Hipervnculo"/>
            <w:noProof/>
          </w:rPr>
          <w:t>6.</w:t>
        </w:r>
        <w:r>
          <w:rPr>
            <w:rFonts w:eastAsiaTheme="minorEastAsia"/>
            <w:noProof/>
            <w:lang w:val="en-US"/>
          </w:rPr>
          <w:tab/>
        </w:r>
        <w:r w:rsidRPr="0027552C">
          <w:rPr>
            <w:rStyle w:val="Hipervnculo"/>
            <w:noProof/>
          </w:rPr>
          <w:t>Agregar reseña del ítem</w:t>
        </w:r>
        <w:r>
          <w:rPr>
            <w:noProof/>
            <w:webHidden/>
          </w:rPr>
          <w:tab/>
        </w:r>
        <w:r>
          <w:rPr>
            <w:noProof/>
            <w:webHidden/>
          </w:rPr>
          <w:fldChar w:fldCharType="begin"/>
        </w:r>
        <w:r>
          <w:rPr>
            <w:noProof/>
            <w:webHidden/>
          </w:rPr>
          <w:instrText xml:space="preserve"> PAGEREF _Toc451513810 \h </w:instrText>
        </w:r>
        <w:r>
          <w:rPr>
            <w:noProof/>
            <w:webHidden/>
          </w:rPr>
        </w:r>
        <w:r>
          <w:rPr>
            <w:noProof/>
            <w:webHidden/>
          </w:rPr>
          <w:fldChar w:fldCharType="separate"/>
        </w:r>
        <w:r>
          <w:rPr>
            <w:noProof/>
            <w:webHidden/>
          </w:rPr>
          <w:t>15</w:t>
        </w:r>
        <w:r>
          <w:rPr>
            <w:noProof/>
            <w:webHidden/>
          </w:rPr>
          <w:fldChar w:fldCharType="end"/>
        </w:r>
      </w:hyperlink>
    </w:p>
    <w:p w:rsidR="002D4E62" w:rsidRDefault="002D4E62">
      <w:pPr>
        <w:pStyle w:val="TDC3"/>
        <w:tabs>
          <w:tab w:val="left" w:pos="880"/>
          <w:tab w:val="right" w:leader="underscore" w:pos="8828"/>
        </w:tabs>
        <w:rPr>
          <w:rFonts w:eastAsiaTheme="minorEastAsia"/>
          <w:noProof/>
          <w:lang w:val="en-US"/>
        </w:rPr>
      </w:pPr>
      <w:hyperlink w:anchor="_Toc451513811" w:history="1">
        <w:r w:rsidRPr="0027552C">
          <w:rPr>
            <w:rStyle w:val="Hipervnculo"/>
            <w:noProof/>
          </w:rPr>
          <w:t>7.</w:t>
        </w:r>
        <w:r>
          <w:rPr>
            <w:rFonts w:eastAsiaTheme="minorEastAsia"/>
            <w:noProof/>
            <w:lang w:val="en-US"/>
          </w:rPr>
          <w:tab/>
        </w:r>
        <w:r w:rsidRPr="0027552C">
          <w:rPr>
            <w:rStyle w:val="Hipervnculo"/>
            <w:noProof/>
          </w:rPr>
          <w:t>Reservar ítem</w:t>
        </w:r>
        <w:r>
          <w:rPr>
            <w:noProof/>
            <w:webHidden/>
          </w:rPr>
          <w:tab/>
        </w:r>
        <w:r>
          <w:rPr>
            <w:noProof/>
            <w:webHidden/>
          </w:rPr>
          <w:fldChar w:fldCharType="begin"/>
        </w:r>
        <w:r>
          <w:rPr>
            <w:noProof/>
            <w:webHidden/>
          </w:rPr>
          <w:instrText xml:space="preserve"> PAGEREF _Toc451513811 \h </w:instrText>
        </w:r>
        <w:r>
          <w:rPr>
            <w:noProof/>
            <w:webHidden/>
          </w:rPr>
        </w:r>
        <w:r>
          <w:rPr>
            <w:noProof/>
            <w:webHidden/>
          </w:rPr>
          <w:fldChar w:fldCharType="separate"/>
        </w:r>
        <w:r>
          <w:rPr>
            <w:noProof/>
            <w:webHidden/>
          </w:rPr>
          <w:t>15</w:t>
        </w:r>
        <w:r>
          <w:rPr>
            <w:noProof/>
            <w:webHidden/>
          </w:rPr>
          <w:fldChar w:fldCharType="end"/>
        </w:r>
      </w:hyperlink>
    </w:p>
    <w:p w:rsidR="002D4E62" w:rsidRDefault="002D4E62">
      <w:pPr>
        <w:pStyle w:val="TDC3"/>
        <w:tabs>
          <w:tab w:val="left" w:pos="880"/>
          <w:tab w:val="right" w:leader="underscore" w:pos="8828"/>
        </w:tabs>
        <w:rPr>
          <w:rFonts w:eastAsiaTheme="minorEastAsia"/>
          <w:noProof/>
          <w:lang w:val="en-US"/>
        </w:rPr>
      </w:pPr>
      <w:hyperlink w:anchor="_Toc451513812" w:history="1">
        <w:r w:rsidRPr="0027552C">
          <w:rPr>
            <w:rStyle w:val="Hipervnculo"/>
            <w:noProof/>
          </w:rPr>
          <w:t>8.</w:t>
        </w:r>
        <w:r>
          <w:rPr>
            <w:rFonts w:eastAsiaTheme="minorEastAsia"/>
            <w:noProof/>
            <w:lang w:val="en-US"/>
          </w:rPr>
          <w:tab/>
        </w:r>
        <w:r w:rsidRPr="0027552C">
          <w:rPr>
            <w:rStyle w:val="Hipervnculo"/>
            <w:noProof/>
          </w:rPr>
          <w:t>Buscar ítem</w:t>
        </w:r>
        <w:r>
          <w:rPr>
            <w:noProof/>
            <w:webHidden/>
          </w:rPr>
          <w:tab/>
        </w:r>
        <w:r>
          <w:rPr>
            <w:noProof/>
            <w:webHidden/>
          </w:rPr>
          <w:fldChar w:fldCharType="begin"/>
        </w:r>
        <w:r>
          <w:rPr>
            <w:noProof/>
            <w:webHidden/>
          </w:rPr>
          <w:instrText xml:space="preserve"> PAGEREF _Toc451513812 \h </w:instrText>
        </w:r>
        <w:r>
          <w:rPr>
            <w:noProof/>
            <w:webHidden/>
          </w:rPr>
        </w:r>
        <w:r>
          <w:rPr>
            <w:noProof/>
            <w:webHidden/>
          </w:rPr>
          <w:fldChar w:fldCharType="separate"/>
        </w:r>
        <w:r>
          <w:rPr>
            <w:noProof/>
            <w:webHidden/>
          </w:rPr>
          <w:t>15</w:t>
        </w:r>
        <w:r>
          <w:rPr>
            <w:noProof/>
            <w:webHidden/>
          </w:rPr>
          <w:fldChar w:fldCharType="end"/>
        </w:r>
      </w:hyperlink>
    </w:p>
    <w:p w:rsidR="002D4E62" w:rsidRDefault="002D4E62">
      <w:pPr>
        <w:pStyle w:val="TDC3"/>
        <w:tabs>
          <w:tab w:val="left" w:pos="880"/>
          <w:tab w:val="right" w:leader="underscore" w:pos="8828"/>
        </w:tabs>
        <w:rPr>
          <w:rFonts w:eastAsiaTheme="minorEastAsia"/>
          <w:noProof/>
          <w:lang w:val="en-US"/>
        </w:rPr>
      </w:pPr>
      <w:hyperlink w:anchor="_Toc451513813" w:history="1">
        <w:r w:rsidRPr="0027552C">
          <w:rPr>
            <w:rStyle w:val="Hipervnculo"/>
            <w:noProof/>
          </w:rPr>
          <w:t>9.</w:t>
        </w:r>
        <w:r>
          <w:rPr>
            <w:rFonts w:eastAsiaTheme="minorEastAsia"/>
            <w:noProof/>
            <w:lang w:val="en-US"/>
          </w:rPr>
          <w:tab/>
        </w:r>
        <w:r w:rsidRPr="0027552C">
          <w:rPr>
            <w:rStyle w:val="Hipervnculo"/>
            <w:noProof/>
          </w:rPr>
          <w:t>Registrar adquisición</w:t>
        </w:r>
        <w:r>
          <w:rPr>
            <w:noProof/>
            <w:webHidden/>
          </w:rPr>
          <w:tab/>
        </w:r>
        <w:r>
          <w:rPr>
            <w:noProof/>
            <w:webHidden/>
          </w:rPr>
          <w:fldChar w:fldCharType="begin"/>
        </w:r>
        <w:r>
          <w:rPr>
            <w:noProof/>
            <w:webHidden/>
          </w:rPr>
          <w:instrText xml:space="preserve"> PAGEREF _Toc451513813 \h </w:instrText>
        </w:r>
        <w:r>
          <w:rPr>
            <w:noProof/>
            <w:webHidden/>
          </w:rPr>
        </w:r>
        <w:r>
          <w:rPr>
            <w:noProof/>
            <w:webHidden/>
          </w:rPr>
          <w:fldChar w:fldCharType="separate"/>
        </w:r>
        <w:r>
          <w:rPr>
            <w:noProof/>
            <w:webHidden/>
          </w:rPr>
          <w:t>15</w:t>
        </w:r>
        <w:r>
          <w:rPr>
            <w:noProof/>
            <w:webHidden/>
          </w:rPr>
          <w:fldChar w:fldCharType="end"/>
        </w:r>
      </w:hyperlink>
    </w:p>
    <w:p w:rsidR="002D4E62" w:rsidRDefault="002D4E62">
      <w:pPr>
        <w:pStyle w:val="TDC3"/>
        <w:tabs>
          <w:tab w:val="left" w:pos="1100"/>
          <w:tab w:val="right" w:leader="underscore" w:pos="8828"/>
        </w:tabs>
        <w:rPr>
          <w:rFonts w:eastAsiaTheme="minorEastAsia"/>
          <w:noProof/>
          <w:lang w:val="en-US"/>
        </w:rPr>
      </w:pPr>
      <w:hyperlink w:anchor="_Toc451513814" w:history="1">
        <w:r w:rsidRPr="0027552C">
          <w:rPr>
            <w:rStyle w:val="Hipervnculo"/>
            <w:noProof/>
          </w:rPr>
          <w:t>10.</w:t>
        </w:r>
        <w:r>
          <w:rPr>
            <w:rFonts w:eastAsiaTheme="minorEastAsia"/>
            <w:noProof/>
            <w:lang w:val="en-US"/>
          </w:rPr>
          <w:tab/>
        </w:r>
        <w:r w:rsidRPr="0027552C">
          <w:rPr>
            <w:rStyle w:val="Hipervnculo"/>
            <w:noProof/>
          </w:rPr>
          <w:t>Realizar petición interbibliotecaria</w:t>
        </w:r>
        <w:r>
          <w:rPr>
            <w:noProof/>
            <w:webHidden/>
          </w:rPr>
          <w:tab/>
        </w:r>
        <w:r>
          <w:rPr>
            <w:noProof/>
            <w:webHidden/>
          </w:rPr>
          <w:fldChar w:fldCharType="begin"/>
        </w:r>
        <w:r>
          <w:rPr>
            <w:noProof/>
            <w:webHidden/>
          </w:rPr>
          <w:instrText xml:space="preserve"> PAGEREF _Toc451513814 \h </w:instrText>
        </w:r>
        <w:r>
          <w:rPr>
            <w:noProof/>
            <w:webHidden/>
          </w:rPr>
        </w:r>
        <w:r>
          <w:rPr>
            <w:noProof/>
            <w:webHidden/>
          </w:rPr>
          <w:fldChar w:fldCharType="separate"/>
        </w:r>
        <w:r>
          <w:rPr>
            <w:noProof/>
            <w:webHidden/>
          </w:rPr>
          <w:t>15</w:t>
        </w:r>
        <w:r>
          <w:rPr>
            <w:noProof/>
            <w:webHidden/>
          </w:rPr>
          <w:fldChar w:fldCharType="end"/>
        </w:r>
      </w:hyperlink>
    </w:p>
    <w:p w:rsidR="002D4E62" w:rsidRDefault="002D4E62">
      <w:pPr>
        <w:pStyle w:val="TDC3"/>
        <w:tabs>
          <w:tab w:val="left" w:pos="1100"/>
          <w:tab w:val="right" w:leader="underscore" w:pos="8828"/>
        </w:tabs>
        <w:rPr>
          <w:rFonts w:eastAsiaTheme="minorEastAsia"/>
          <w:noProof/>
          <w:lang w:val="en-US"/>
        </w:rPr>
      </w:pPr>
      <w:hyperlink w:anchor="_Toc451513815" w:history="1">
        <w:r w:rsidRPr="0027552C">
          <w:rPr>
            <w:rStyle w:val="Hipervnculo"/>
            <w:noProof/>
          </w:rPr>
          <w:t>11.</w:t>
        </w:r>
        <w:r>
          <w:rPr>
            <w:rFonts w:eastAsiaTheme="minorEastAsia"/>
            <w:noProof/>
            <w:lang w:val="en-US"/>
          </w:rPr>
          <w:tab/>
        </w:r>
        <w:r w:rsidRPr="0027552C">
          <w:rPr>
            <w:rStyle w:val="Hipervnculo"/>
            <w:noProof/>
          </w:rPr>
          <w:t>Retroalimentar el sistema</w:t>
        </w:r>
        <w:r>
          <w:rPr>
            <w:noProof/>
            <w:webHidden/>
          </w:rPr>
          <w:tab/>
        </w:r>
        <w:r>
          <w:rPr>
            <w:noProof/>
            <w:webHidden/>
          </w:rPr>
          <w:fldChar w:fldCharType="begin"/>
        </w:r>
        <w:r>
          <w:rPr>
            <w:noProof/>
            <w:webHidden/>
          </w:rPr>
          <w:instrText xml:space="preserve"> PAGEREF _Toc451513815 \h </w:instrText>
        </w:r>
        <w:r>
          <w:rPr>
            <w:noProof/>
            <w:webHidden/>
          </w:rPr>
        </w:r>
        <w:r>
          <w:rPr>
            <w:noProof/>
            <w:webHidden/>
          </w:rPr>
          <w:fldChar w:fldCharType="separate"/>
        </w:r>
        <w:r>
          <w:rPr>
            <w:noProof/>
            <w:webHidden/>
          </w:rPr>
          <w:t>15</w:t>
        </w:r>
        <w:r>
          <w:rPr>
            <w:noProof/>
            <w:webHidden/>
          </w:rPr>
          <w:fldChar w:fldCharType="end"/>
        </w:r>
      </w:hyperlink>
    </w:p>
    <w:p w:rsidR="002D4E62" w:rsidRDefault="002D4E62">
      <w:pPr>
        <w:pStyle w:val="TDC3"/>
        <w:tabs>
          <w:tab w:val="left" w:pos="1100"/>
          <w:tab w:val="right" w:leader="underscore" w:pos="8828"/>
        </w:tabs>
        <w:rPr>
          <w:rFonts w:eastAsiaTheme="minorEastAsia"/>
          <w:noProof/>
          <w:lang w:val="en-US"/>
        </w:rPr>
      </w:pPr>
      <w:hyperlink w:anchor="_Toc451513816" w:history="1">
        <w:r w:rsidRPr="0027552C">
          <w:rPr>
            <w:rStyle w:val="Hipervnculo"/>
            <w:noProof/>
          </w:rPr>
          <w:t>12.</w:t>
        </w:r>
        <w:r>
          <w:rPr>
            <w:rFonts w:eastAsiaTheme="minorEastAsia"/>
            <w:noProof/>
            <w:lang w:val="en-US"/>
          </w:rPr>
          <w:tab/>
        </w:r>
        <w:r w:rsidRPr="0027552C">
          <w:rPr>
            <w:rStyle w:val="Hipervnculo"/>
            <w:noProof/>
          </w:rPr>
          <w:t>Renovar préstamo</w:t>
        </w:r>
        <w:r>
          <w:rPr>
            <w:noProof/>
            <w:webHidden/>
          </w:rPr>
          <w:tab/>
        </w:r>
        <w:r>
          <w:rPr>
            <w:noProof/>
            <w:webHidden/>
          </w:rPr>
          <w:fldChar w:fldCharType="begin"/>
        </w:r>
        <w:r>
          <w:rPr>
            <w:noProof/>
            <w:webHidden/>
          </w:rPr>
          <w:instrText xml:space="preserve"> PAGEREF _Toc451513816 \h </w:instrText>
        </w:r>
        <w:r>
          <w:rPr>
            <w:noProof/>
            <w:webHidden/>
          </w:rPr>
        </w:r>
        <w:r>
          <w:rPr>
            <w:noProof/>
            <w:webHidden/>
          </w:rPr>
          <w:fldChar w:fldCharType="separate"/>
        </w:r>
        <w:r>
          <w:rPr>
            <w:noProof/>
            <w:webHidden/>
          </w:rPr>
          <w:t>15</w:t>
        </w:r>
        <w:r>
          <w:rPr>
            <w:noProof/>
            <w:webHidden/>
          </w:rPr>
          <w:fldChar w:fldCharType="end"/>
        </w:r>
      </w:hyperlink>
    </w:p>
    <w:p w:rsidR="002D4E62" w:rsidRDefault="002D4E62">
      <w:pPr>
        <w:pStyle w:val="TDC3"/>
        <w:tabs>
          <w:tab w:val="left" w:pos="1100"/>
          <w:tab w:val="right" w:leader="underscore" w:pos="8828"/>
        </w:tabs>
        <w:rPr>
          <w:rFonts w:eastAsiaTheme="minorEastAsia"/>
          <w:noProof/>
          <w:lang w:val="en-US"/>
        </w:rPr>
      </w:pPr>
      <w:hyperlink w:anchor="_Toc451513817" w:history="1">
        <w:r w:rsidRPr="0027552C">
          <w:rPr>
            <w:rStyle w:val="Hipervnculo"/>
            <w:noProof/>
          </w:rPr>
          <w:t>13.</w:t>
        </w:r>
        <w:r>
          <w:rPr>
            <w:rFonts w:eastAsiaTheme="minorEastAsia"/>
            <w:noProof/>
            <w:lang w:val="en-US"/>
          </w:rPr>
          <w:tab/>
        </w:r>
        <w:r w:rsidRPr="0027552C">
          <w:rPr>
            <w:rStyle w:val="Hipervnculo"/>
            <w:noProof/>
          </w:rPr>
          <w:t>Consultar donaciones a la biblioteca</w:t>
        </w:r>
        <w:r>
          <w:rPr>
            <w:noProof/>
            <w:webHidden/>
          </w:rPr>
          <w:tab/>
        </w:r>
        <w:r>
          <w:rPr>
            <w:noProof/>
            <w:webHidden/>
          </w:rPr>
          <w:fldChar w:fldCharType="begin"/>
        </w:r>
        <w:r>
          <w:rPr>
            <w:noProof/>
            <w:webHidden/>
          </w:rPr>
          <w:instrText xml:space="preserve"> PAGEREF _Toc451513817 \h </w:instrText>
        </w:r>
        <w:r>
          <w:rPr>
            <w:noProof/>
            <w:webHidden/>
          </w:rPr>
        </w:r>
        <w:r>
          <w:rPr>
            <w:noProof/>
            <w:webHidden/>
          </w:rPr>
          <w:fldChar w:fldCharType="separate"/>
        </w:r>
        <w:r>
          <w:rPr>
            <w:noProof/>
            <w:webHidden/>
          </w:rPr>
          <w:t>15</w:t>
        </w:r>
        <w:r>
          <w:rPr>
            <w:noProof/>
            <w:webHidden/>
          </w:rPr>
          <w:fldChar w:fldCharType="end"/>
        </w:r>
      </w:hyperlink>
    </w:p>
    <w:p w:rsidR="002D4E62" w:rsidRDefault="002D4E62">
      <w:pPr>
        <w:pStyle w:val="TDC3"/>
        <w:tabs>
          <w:tab w:val="left" w:pos="1100"/>
          <w:tab w:val="right" w:leader="underscore" w:pos="8828"/>
        </w:tabs>
        <w:rPr>
          <w:rFonts w:eastAsiaTheme="minorEastAsia"/>
          <w:noProof/>
          <w:lang w:val="en-US"/>
        </w:rPr>
      </w:pPr>
      <w:hyperlink w:anchor="_Toc451513818" w:history="1">
        <w:r w:rsidRPr="0027552C">
          <w:rPr>
            <w:rStyle w:val="Hipervnculo"/>
            <w:noProof/>
          </w:rPr>
          <w:t>14.</w:t>
        </w:r>
        <w:r>
          <w:rPr>
            <w:rFonts w:eastAsiaTheme="minorEastAsia"/>
            <w:noProof/>
            <w:lang w:val="en-US"/>
          </w:rPr>
          <w:tab/>
        </w:r>
        <w:r w:rsidRPr="0027552C">
          <w:rPr>
            <w:rStyle w:val="Hipervnculo"/>
            <w:noProof/>
          </w:rPr>
          <w:t>Administrar convenios</w:t>
        </w:r>
        <w:r>
          <w:rPr>
            <w:noProof/>
            <w:webHidden/>
          </w:rPr>
          <w:tab/>
        </w:r>
        <w:r>
          <w:rPr>
            <w:noProof/>
            <w:webHidden/>
          </w:rPr>
          <w:fldChar w:fldCharType="begin"/>
        </w:r>
        <w:r>
          <w:rPr>
            <w:noProof/>
            <w:webHidden/>
          </w:rPr>
          <w:instrText xml:space="preserve"> PAGEREF _Toc451513818 \h </w:instrText>
        </w:r>
        <w:r>
          <w:rPr>
            <w:noProof/>
            <w:webHidden/>
          </w:rPr>
        </w:r>
        <w:r>
          <w:rPr>
            <w:noProof/>
            <w:webHidden/>
          </w:rPr>
          <w:fldChar w:fldCharType="separate"/>
        </w:r>
        <w:r>
          <w:rPr>
            <w:noProof/>
            <w:webHidden/>
          </w:rPr>
          <w:t>15</w:t>
        </w:r>
        <w:r>
          <w:rPr>
            <w:noProof/>
            <w:webHidden/>
          </w:rPr>
          <w:fldChar w:fldCharType="end"/>
        </w:r>
      </w:hyperlink>
    </w:p>
    <w:p w:rsidR="002D4E62" w:rsidRDefault="002D4E62">
      <w:pPr>
        <w:pStyle w:val="TDC3"/>
        <w:tabs>
          <w:tab w:val="left" w:pos="1100"/>
          <w:tab w:val="right" w:leader="underscore" w:pos="8828"/>
        </w:tabs>
        <w:rPr>
          <w:rFonts w:eastAsiaTheme="minorEastAsia"/>
          <w:noProof/>
          <w:lang w:val="en-US"/>
        </w:rPr>
      </w:pPr>
      <w:hyperlink w:anchor="_Toc451513819" w:history="1">
        <w:r w:rsidRPr="0027552C">
          <w:rPr>
            <w:rStyle w:val="Hipervnculo"/>
            <w:noProof/>
          </w:rPr>
          <w:t>15.</w:t>
        </w:r>
        <w:r>
          <w:rPr>
            <w:rFonts w:eastAsiaTheme="minorEastAsia"/>
            <w:noProof/>
            <w:lang w:val="en-US"/>
          </w:rPr>
          <w:tab/>
        </w:r>
        <w:r w:rsidRPr="0027552C">
          <w:rPr>
            <w:rStyle w:val="Hipervnculo"/>
            <w:noProof/>
          </w:rPr>
          <w:t>Agregar usuario</w:t>
        </w:r>
        <w:r>
          <w:rPr>
            <w:noProof/>
            <w:webHidden/>
          </w:rPr>
          <w:tab/>
        </w:r>
        <w:r>
          <w:rPr>
            <w:noProof/>
            <w:webHidden/>
          </w:rPr>
          <w:fldChar w:fldCharType="begin"/>
        </w:r>
        <w:r>
          <w:rPr>
            <w:noProof/>
            <w:webHidden/>
          </w:rPr>
          <w:instrText xml:space="preserve"> PAGEREF _Toc451513819 \h </w:instrText>
        </w:r>
        <w:r>
          <w:rPr>
            <w:noProof/>
            <w:webHidden/>
          </w:rPr>
        </w:r>
        <w:r>
          <w:rPr>
            <w:noProof/>
            <w:webHidden/>
          </w:rPr>
          <w:fldChar w:fldCharType="separate"/>
        </w:r>
        <w:r>
          <w:rPr>
            <w:noProof/>
            <w:webHidden/>
          </w:rPr>
          <w:t>15</w:t>
        </w:r>
        <w:r>
          <w:rPr>
            <w:noProof/>
            <w:webHidden/>
          </w:rPr>
          <w:fldChar w:fldCharType="end"/>
        </w:r>
      </w:hyperlink>
    </w:p>
    <w:p w:rsidR="002D4E62" w:rsidRDefault="002D4E62">
      <w:pPr>
        <w:pStyle w:val="TDC3"/>
        <w:tabs>
          <w:tab w:val="left" w:pos="1100"/>
          <w:tab w:val="right" w:leader="underscore" w:pos="8828"/>
        </w:tabs>
        <w:rPr>
          <w:rFonts w:eastAsiaTheme="minorEastAsia"/>
          <w:noProof/>
          <w:lang w:val="en-US"/>
        </w:rPr>
      </w:pPr>
      <w:hyperlink w:anchor="_Toc451513820" w:history="1">
        <w:r w:rsidRPr="0027552C">
          <w:rPr>
            <w:rStyle w:val="Hipervnculo"/>
            <w:noProof/>
          </w:rPr>
          <w:t>16.</w:t>
        </w:r>
        <w:r>
          <w:rPr>
            <w:rFonts w:eastAsiaTheme="minorEastAsia"/>
            <w:noProof/>
            <w:lang w:val="en-US"/>
          </w:rPr>
          <w:tab/>
        </w:r>
        <w:r w:rsidRPr="0027552C">
          <w:rPr>
            <w:rStyle w:val="Hipervnculo"/>
            <w:noProof/>
          </w:rPr>
          <w:t>Borrar usuario</w:t>
        </w:r>
        <w:r>
          <w:rPr>
            <w:noProof/>
            <w:webHidden/>
          </w:rPr>
          <w:tab/>
        </w:r>
        <w:r>
          <w:rPr>
            <w:noProof/>
            <w:webHidden/>
          </w:rPr>
          <w:fldChar w:fldCharType="begin"/>
        </w:r>
        <w:r>
          <w:rPr>
            <w:noProof/>
            <w:webHidden/>
          </w:rPr>
          <w:instrText xml:space="preserve"> PAGEREF _Toc451513820 \h </w:instrText>
        </w:r>
        <w:r>
          <w:rPr>
            <w:noProof/>
            <w:webHidden/>
          </w:rPr>
        </w:r>
        <w:r>
          <w:rPr>
            <w:noProof/>
            <w:webHidden/>
          </w:rPr>
          <w:fldChar w:fldCharType="separate"/>
        </w:r>
        <w:r>
          <w:rPr>
            <w:noProof/>
            <w:webHidden/>
          </w:rPr>
          <w:t>15</w:t>
        </w:r>
        <w:r>
          <w:rPr>
            <w:noProof/>
            <w:webHidden/>
          </w:rPr>
          <w:fldChar w:fldCharType="end"/>
        </w:r>
      </w:hyperlink>
    </w:p>
    <w:p w:rsidR="002D4E62" w:rsidRDefault="002D4E62">
      <w:pPr>
        <w:pStyle w:val="TDC3"/>
        <w:tabs>
          <w:tab w:val="left" w:pos="1100"/>
          <w:tab w:val="right" w:leader="underscore" w:pos="8828"/>
        </w:tabs>
        <w:rPr>
          <w:rFonts w:eastAsiaTheme="minorEastAsia"/>
          <w:noProof/>
          <w:lang w:val="en-US"/>
        </w:rPr>
      </w:pPr>
      <w:hyperlink w:anchor="_Toc451513821" w:history="1">
        <w:r w:rsidRPr="0027552C">
          <w:rPr>
            <w:rStyle w:val="Hipervnculo"/>
            <w:noProof/>
          </w:rPr>
          <w:t>17.</w:t>
        </w:r>
        <w:r>
          <w:rPr>
            <w:rFonts w:eastAsiaTheme="minorEastAsia"/>
            <w:noProof/>
            <w:lang w:val="en-US"/>
          </w:rPr>
          <w:tab/>
        </w:r>
        <w:r w:rsidRPr="0027552C">
          <w:rPr>
            <w:rStyle w:val="Hipervnculo"/>
            <w:noProof/>
          </w:rPr>
          <w:t>Editar usuario</w:t>
        </w:r>
        <w:r>
          <w:rPr>
            <w:noProof/>
            <w:webHidden/>
          </w:rPr>
          <w:tab/>
        </w:r>
        <w:r>
          <w:rPr>
            <w:noProof/>
            <w:webHidden/>
          </w:rPr>
          <w:fldChar w:fldCharType="begin"/>
        </w:r>
        <w:r>
          <w:rPr>
            <w:noProof/>
            <w:webHidden/>
          </w:rPr>
          <w:instrText xml:space="preserve"> PAGEREF _Toc451513821 \h </w:instrText>
        </w:r>
        <w:r>
          <w:rPr>
            <w:noProof/>
            <w:webHidden/>
          </w:rPr>
        </w:r>
        <w:r>
          <w:rPr>
            <w:noProof/>
            <w:webHidden/>
          </w:rPr>
          <w:fldChar w:fldCharType="separate"/>
        </w:r>
        <w:r>
          <w:rPr>
            <w:noProof/>
            <w:webHidden/>
          </w:rPr>
          <w:t>15</w:t>
        </w:r>
        <w:r>
          <w:rPr>
            <w:noProof/>
            <w:webHidden/>
          </w:rPr>
          <w:fldChar w:fldCharType="end"/>
        </w:r>
      </w:hyperlink>
    </w:p>
    <w:p w:rsidR="002D4E62" w:rsidRDefault="002D4E62">
      <w:pPr>
        <w:pStyle w:val="TDC2"/>
        <w:tabs>
          <w:tab w:val="left" w:pos="880"/>
          <w:tab w:val="right" w:leader="underscore" w:pos="8828"/>
        </w:tabs>
        <w:rPr>
          <w:rFonts w:eastAsiaTheme="minorEastAsia"/>
          <w:noProof/>
          <w:lang w:val="en-US"/>
        </w:rPr>
      </w:pPr>
      <w:hyperlink w:anchor="_Toc451513822" w:history="1">
        <w:r w:rsidRPr="0027552C">
          <w:rPr>
            <w:rStyle w:val="Hipervnculo"/>
            <w:noProof/>
          </w:rPr>
          <w:t>3.2</w:t>
        </w:r>
        <w:r>
          <w:rPr>
            <w:rFonts w:eastAsiaTheme="minorEastAsia"/>
            <w:noProof/>
            <w:lang w:val="en-US"/>
          </w:rPr>
          <w:tab/>
        </w:r>
        <w:r w:rsidRPr="0027552C">
          <w:rPr>
            <w:rStyle w:val="Hipervnculo"/>
            <w:noProof/>
          </w:rPr>
          <w:t>MODELO ENTIDAD-RELACIÓN</w:t>
        </w:r>
        <w:r>
          <w:rPr>
            <w:noProof/>
            <w:webHidden/>
          </w:rPr>
          <w:tab/>
        </w:r>
        <w:r>
          <w:rPr>
            <w:noProof/>
            <w:webHidden/>
          </w:rPr>
          <w:fldChar w:fldCharType="begin"/>
        </w:r>
        <w:r>
          <w:rPr>
            <w:noProof/>
            <w:webHidden/>
          </w:rPr>
          <w:instrText xml:space="preserve"> PAGEREF _Toc451513822 \h </w:instrText>
        </w:r>
        <w:r>
          <w:rPr>
            <w:noProof/>
            <w:webHidden/>
          </w:rPr>
        </w:r>
        <w:r>
          <w:rPr>
            <w:noProof/>
            <w:webHidden/>
          </w:rPr>
          <w:fldChar w:fldCharType="separate"/>
        </w:r>
        <w:r>
          <w:rPr>
            <w:noProof/>
            <w:webHidden/>
          </w:rPr>
          <w:t>18</w:t>
        </w:r>
        <w:r>
          <w:rPr>
            <w:noProof/>
            <w:webHidden/>
          </w:rPr>
          <w:fldChar w:fldCharType="end"/>
        </w:r>
      </w:hyperlink>
    </w:p>
    <w:p w:rsidR="002D4E62" w:rsidRDefault="002D4E62">
      <w:pPr>
        <w:pStyle w:val="TDC2"/>
        <w:tabs>
          <w:tab w:val="left" w:pos="880"/>
          <w:tab w:val="right" w:leader="underscore" w:pos="8828"/>
        </w:tabs>
        <w:rPr>
          <w:rFonts w:eastAsiaTheme="minorEastAsia"/>
          <w:noProof/>
          <w:lang w:val="en-US"/>
        </w:rPr>
      </w:pPr>
      <w:hyperlink w:anchor="_Toc451513823" w:history="1">
        <w:r w:rsidRPr="0027552C">
          <w:rPr>
            <w:rStyle w:val="Hipervnculo"/>
            <w:noProof/>
          </w:rPr>
          <w:t>3.3</w:t>
        </w:r>
        <w:r>
          <w:rPr>
            <w:rFonts w:eastAsiaTheme="minorEastAsia"/>
            <w:noProof/>
            <w:lang w:val="en-US"/>
          </w:rPr>
          <w:tab/>
        </w:r>
        <w:r w:rsidRPr="0027552C">
          <w:rPr>
            <w:rStyle w:val="Hipervnculo"/>
            <w:noProof/>
          </w:rPr>
          <w:t>MODELO DE DOMINIO</w:t>
        </w:r>
        <w:r>
          <w:rPr>
            <w:noProof/>
            <w:webHidden/>
          </w:rPr>
          <w:tab/>
        </w:r>
        <w:r>
          <w:rPr>
            <w:noProof/>
            <w:webHidden/>
          </w:rPr>
          <w:fldChar w:fldCharType="begin"/>
        </w:r>
        <w:r>
          <w:rPr>
            <w:noProof/>
            <w:webHidden/>
          </w:rPr>
          <w:instrText xml:space="preserve"> PAGEREF _Toc451513823 \h </w:instrText>
        </w:r>
        <w:r>
          <w:rPr>
            <w:noProof/>
            <w:webHidden/>
          </w:rPr>
        </w:r>
        <w:r>
          <w:rPr>
            <w:noProof/>
            <w:webHidden/>
          </w:rPr>
          <w:fldChar w:fldCharType="separate"/>
        </w:r>
        <w:r>
          <w:rPr>
            <w:noProof/>
            <w:webHidden/>
          </w:rPr>
          <w:t>19</w:t>
        </w:r>
        <w:r>
          <w:rPr>
            <w:noProof/>
            <w:webHidden/>
          </w:rPr>
          <w:fldChar w:fldCharType="end"/>
        </w:r>
      </w:hyperlink>
    </w:p>
    <w:p w:rsidR="002D4E62" w:rsidRDefault="002D4E62">
      <w:pPr>
        <w:pStyle w:val="TDC1"/>
        <w:tabs>
          <w:tab w:val="left" w:pos="440"/>
          <w:tab w:val="right" w:leader="underscore" w:pos="8828"/>
        </w:tabs>
        <w:rPr>
          <w:rFonts w:eastAsiaTheme="minorEastAsia"/>
          <w:noProof/>
          <w:lang w:val="en-US"/>
        </w:rPr>
      </w:pPr>
      <w:hyperlink w:anchor="_Toc451513824" w:history="1">
        <w:r w:rsidRPr="0027552C">
          <w:rPr>
            <w:rStyle w:val="Hipervnculo"/>
            <w:noProof/>
          </w:rPr>
          <w:t>4.</w:t>
        </w:r>
        <w:r>
          <w:rPr>
            <w:rFonts w:eastAsiaTheme="minorEastAsia"/>
            <w:noProof/>
            <w:lang w:val="en-US"/>
          </w:rPr>
          <w:tab/>
        </w:r>
        <w:r w:rsidRPr="0027552C">
          <w:rPr>
            <w:rStyle w:val="Hipervnculo"/>
            <w:noProof/>
          </w:rPr>
          <w:t>CONCLUSIONES</w:t>
        </w:r>
        <w:r>
          <w:rPr>
            <w:noProof/>
            <w:webHidden/>
          </w:rPr>
          <w:tab/>
        </w:r>
        <w:r>
          <w:rPr>
            <w:noProof/>
            <w:webHidden/>
          </w:rPr>
          <w:fldChar w:fldCharType="begin"/>
        </w:r>
        <w:r>
          <w:rPr>
            <w:noProof/>
            <w:webHidden/>
          </w:rPr>
          <w:instrText xml:space="preserve"> PAGEREF _Toc451513824 \h </w:instrText>
        </w:r>
        <w:r>
          <w:rPr>
            <w:noProof/>
            <w:webHidden/>
          </w:rPr>
        </w:r>
        <w:r>
          <w:rPr>
            <w:noProof/>
            <w:webHidden/>
          </w:rPr>
          <w:fldChar w:fldCharType="separate"/>
        </w:r>
        <w:r>
          <w:rPr>
            <w:noProof/>
            <w:webHidden/>
          </w:rPr>
          <w:t>19</w:t>
        </w:r>
        <w:r>
          <w:rPr>
            <w:noProof/>
            <w:webHidden/>
          </w:rPr>
          <w:fldChar w:fldCharType="end"/>
        </w:r>
      </w:hyperlink>
    </w:p>
    <w:p w:rsidR="005E1C1B" w:rsidRDefault="00D0595A">
      <w:pPr>
        <w:rPr>
          <w:rFonts w:ascii="Arial" w:eastAsia="Times New Roman" w:hAnsi="Arial" w:cs="Arial"/>
          <w:color w:val="000000"/>
          <w:sz w:val="28"/>
          <w:szCs w:val="28"/>
          <w:lang w:eastAsia="es-MX"/>
        </w:rPr>
        <w:sectPr w:rsidR="005E1C1B" w:rsidSect="00921B82">
          <w:headerReference w:type="default" r:id="rId8"/>
          <w:footerReference w:type="default" r:id="rId9"/>
          <w:pgSz w:w="12240" w:h="15840"/>
          <w:pgMar w:top="1417" w:right="1701" w:bottom="1417" w:left="1701"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pPr>
      <w:r>
        <w:rPr>
          <w:rFonts w:ascii="Arial" w:eastAsia="Times New Roman" w:hAnsi="Arial" w:cs="Arial"/>
          <w:color w:val="000000"/>
          <w:sz w:val="28"/>
          <w:szCs w:val="28"/>
          <w:lang w:eastAsia="es-MX"/>
        </w:rPr>
        <w:fldChar w:fldCharType="end"/>
      </w:r>
    </w:p>
    <w:p w:rsidR="00D0595A" w:rsidRDefault="00D0595A">
      <w:pPr>
        <w:rPr>
          <w:rFonts w:ascii="Arial" w:eastAsia="Times New Roman" w:hAnsi="Arial" w:cs="Arial"/>
          <w:color w:val="000000"/>
          <w:sz w:val="28"/>
          <w:szCs w:val="28"/>
          <w:lang w:eastAsia="es-MX"/>
        </w:rPr>
      </w:pPr>
    </w:p>
    <w:p w:rsidR="006427A1" w:rsidRPr="00921B82" w:rsidRDefault="006427A1" w:rsidP="00A85D20">
      <w:pPr>
        <w:pStyle w:val="H1"/>
      </w:pPr>
      <w:bookmarkStart w:id="1" w:name="_Toc451513791"/>
      <w:r w:rsidRPr="00921B82">
        <w:t>INTRODUCCIÓN</w:t>
      </w:r>
      <w:bookmarkEnd w:id="1"/>
    </w:p>
    <w:p w:rsidR="00675ED8" w:rsidRDefault="004437B1" w:rsidP="0069144F">
      <w:pPr>
        <w:spacing w:after="0" w:line="240" w:lineRule="auto"/>
        <w:jc w:val="both"/>
        <w:rPr>
          <w:rFonts w:ascii="Arial" w:eastAsia="Times New Roman" w:hAnsi="Arial" w:cs="Arial"/>
          <w:color w:val="000000"/>
          <w:lang w:eastAsia="es-MX"/>
        </w:rPr>
      </w:pPr>
      <w:r>
        <w:rPr>
          <w:rFonts w:ascii="Arial" w:eastAsia="Times New Roman" w:hAnsi="Arial" w:cs="Arial"/>
          <w:color w:val="000000"/>
          <w:lang w:eastAsia="es-MX"/>
        </w:rPr>
        <w:t xml:space="preserve">El sistema de la biblioteca universitaria de la facultad de </w:t>
      </w:r>
      <w:r w:rsidR="00770E0A">
        <w:rPr>
          <w:rFonts w:ascii="Arial" w:eastAsia="Times New Roman" w:hAnsi="Arial" w:cs="Arial"/>
          <w:color w:val="000000"/>
          <w:lang w:eastAsia="es-MX"/>
        </w:rPr>
        <w:t>Estadística e Informática constituye un pilar importante para el estudio y desarrollo de los jóvenes universitarios. Los alumnos tienen acceso a material profesional</w:t>
      </w:r>
      <w:r w:rsidR="00675ED8">
        <w:rPr>
          <w:rFonts w:ascii="Arial" w:eastAsia="Times New Roman" w:hAnsi="Arial" w:cs="Arial"/>
          <w:color w:val="000000"/>
          <w:lang w:eastAsia="es-MX"/>
        </w:rPr>
        <w:t>,</w:t>
      </w:r>
      <w:r w:rsidR="00770E0A">
        <w:rPr>
          <w:rFonts w:ascii="Arial" w:eastAsia="Times New Roman" w:hAnsi="Arial" w:cs="Arial"/>
          <w:color w:val="000000"/>
          <w:lang w:eastAsia="es-MX"/>
        </w:rPr>
        <w:t xml:space="preserve"> especializado en su área y afín con el objetivo de garantizar que</w:t>
      </w:r>
      <w:r w:rsidR="00000951">
        <w:rPr>
          <w:rFonts w:ascii="Arial" w:eastAsia="Times New Roman" w:hAnsi="Arial" w:cs="Arial"/>
          <w:color w:val="000000"/>
          <w:lang w:eastAsia="es-MX"/>
        </w:rPr>
        <w:t xml:space="preserve"> dispongan del</w:t>
      </w:r>
      <w:r w:rsidR="00770E0A">
        <w:rPr>
          <w:rFonts w:ascii="Arial" w:eastAsia="Times New Roman" w:hAnsi="Arial" w:cs="Arial"/>
          <w:color w:val="000000"/>
          <w:lang w:eastAsia="es-MX"/>
        </w:rPr>
        <w:t xml:space="preserve"> material de apoyo y herramientas </w:t>
      </w:r>
      <w:r w:rsidR="00000951">
        <w:rPr>
          <w:rFonts w:ascii="Arial" w:eastAsia="Times New Roman" w:hAnsi="Arial" w:cs="Arial"/>
          <w:color w:val="000000"/>
          <w:lang w:eastAsia="es-MX"/>
        </w:rPr>
        <w:t xml:space="preserve">necesarios </w:t>
      </w:r>
      <w:r w:rsidR="00770E0A">
        <w:rPr>
          <w:rFonts w:ascii="Arial" w:eastAsia="Times New Roman" w:hAnsi="Arial" w:cs="Arial"/>
          <w:color w:val="000000"/>
          <w:lang w:eastAsia="es-MX"/>
        </w:rPr>
        <w:t>para concluir, de manera exitosa, su estancia universitaria.</w:t>
      </w:r>
      <w:r w:rsidR="00675ED8">
        <w:rPr>
          <w:rFonts w:ascii="Arial" w:eastAsia="Times New Roman" w:hAnsi="Arial" w:cs="Arial"/>
          <w:color w:val="000000"/>
          <w:lang w:eastAsia="es-MX"/>
        </w:rPr>
        <w:t xml:space="preserve"> En el sistema de la biblioteca, los alumnos pueden revisar el material de apoyo, reservarlo y renovar sus préstamos, así como ver las deudas que tienen y las acciones que han realizado. De la misma</w:t>
      </w:r>
      <w:r w:rsidR="00000951">
        <w:rPr>
          <w:rFonts w:ascii="Arial" w:eastAsia="Times New Roman" w:hAnsi="Arial" w:cs="Arial"/>
          <w:color w:val="000000"/>
          <w:lang w:eastAsia="es-MX"/>
        </w:rPr>
        <w:t xml:space="preserve"> manera</w:t>
      </w:r>
      <w:r w:rsidR="00675ED8">
        <w:rPr>
          <w:rFonts w:ascii="Arial" w:eastAsia="Times New Roman" w:hAnsi="Arial" w:cs="Arial"/>
          <w:color w:val="000000"/>
          <w:lang w:eastAsia="es-MX"/>
        </w:rPr>
        <w:t>, los profesores de la institución se ven en la posibilidad de realizar</w:t>
      </w:r>
      <w:r w:rsidR="00E753B9">
        <w:rPr>
          <w:rFonts w:ascii="Arial" w:eastAsia="Times New Roman" w:hAnsi="Arial" w:cs="Arial"/>
          <w:color w:val="000000"/>
          <w:lang w:eastAsia="es-MX"/>
        </w:rPr>
        <w:t xml:space="preserve"> tales</w:t>
      </w:r>
      <w:r w:rsidR="00675ED8">
        <w:rPr>
          <w:rFonts w:ascii="Arial" w:eastAsia="Times New Roman" w:hAnsi="Arial" w:cs="Arial"/>
          <w:color w:val="000000"/>
          <w:lang w:eastAsia="es-MX"/>
        </w:rPr>
        <w:t xml:space="preserve"> acciones. </w:t>
      </w:r>
    </w:p>
    <w:p w:rsidR="00675ED8" w:rsidRDefault="00675ED8" w:rsidP="0069144F">
      <w:pPr>
        <w:spacing w:after="0" w:line="240" w:lineRule="auto"/>
        <w:jc w:val="both"/>
        <w:rPr>
          <w:rFonts w:ascii="Arial" w:eastAsia="Times New Roman" w:hAnsi="Arial" w:cs="Arial"/>
          <w:color w:val="000000"/>
          <w:lang w:eastAsia="es-MX"/>
        </w:rPr>
      </w:pPr>
    </w:p>
    <w:p w:rsidR="00770E0A" w:rsidRDefault="00675ED8" w:rsidP="0023566E">
      <w:pPr>
        <w:spacing w:after="0" w:line="240" w:lineRule="auto"/>
        <w:ind w:firstLine="708"/>
        <w:jc w:val="both"/>
        <w:rPr>
          <w:rFonts w:ascii="Arial" w:eastAsia="Times New Roman" w:hAnsi="Arial" w:cs="Arial"/>
          <w:color w:val="000000"/>
          <w:lang w:eastAsia="es-MX"/>
        </w:rPr>
      </w:pPr>
      <w:r w:rsidRPr="00F20581">
        <w:rPr>
          <w:rFonts w:ascii="Arial" w:eastAsia="Times New Roman" w:hAnsi="Arial" w:cs="Arial"/>
          <w:color w:val="000000"/>
          <w:lang w:eastAsia="es-MX"/>
        </w:rPr>
        <w:t>El encargado de la biblioteca es quien maneja a los usuarios del sistema y el acervo que existe dentro de la biblioteca u</w:t>
      </w:r>
      <w:r w:rsidR="00EB741D" w:rsidRPr="00F20581">
        <w:rPr>
          <w:rFonts w:ascii="Arial" w:eastAsia="Times New Roman" w:hAnsi="Arial" w:cs="Arial"/>
          <w:color w:val="000000"/>
          <w:lang w:eastAsia="es-MX"/>
        </w:rPr>
        <w:t xml:space="preserve">niversitaria. Así también, </w:t>
      </w:r>
      <w:r w:rsidR="00F20581" w:rsidRPr="00F20581">
        <w:rPr>
          <w:rFonts w:ascii="Arial" w:eastAsia="Times New Roman" w:hAnsi="Arial" w:cs="Arial"/>
          <w:color w:val="000000"/>
          <w:lang w:eastAsia="es-MX"/>
        </w:rPr>
        <w:t>el administrador</w:t>
      </w:r>
      <w:r w:rsidRPr="00F20581">
        <w:rPr>
          <w:rFonts w:ascii="Arial" w:eastAsia="Times New Roman" w:hAnsi="Arial" w:cs="Arial"/>
          <w:color w:val="000000"/>
          <w:lang w:eastAsia="es-MX"/>
        </w:rPr>
        <w:t xml:space="preserve">, es capaz de administrar convenios, </w:t>
      </w:r>
      <w:r w:rsidR="00F20581" w:rsidRPr="00F20581">
        <w:rPr>
          <w:rFonts w:ascii="Arial" w:eastAsia="Times New Roman" w:hAnsi="Arial" w:cs="Arial"/>
          <w:color w:val="000000"/>
          <w:lang w:eastAsia="es-MX"/>
        </w:rPr>
        <w:t xml:space="preserve">deudas, </w:t>
      </w:r>
      <w:r w:rsidRPr="00F20581">
        <w:rPr>
          <w:rFonts w:ascii="Arial" w:eastAsia="Times New Roman" w:hAnsi="Arial" w:cs="Arial"/>
          <w:color w:val="000000"/>
          <w:lang w:eastAsia="es-MX"/>
        </w:rPr>
        <w:t>donaciones y fondos de la biblioteca.</w:t>
      </w:r>
    </w:p>
    <w:p w:rsidR="004437B1" w:rsidRDefault="004437B1" w:rsidP="0069144F">
      <w:pPr>
        <w:spacing w:after="0" w:line="240" w:lineRule="auto"/>
        <w:jc w:val="both"/>
        <w:rPr>
          <w:rFonts w:ascii="Arial" w:eastAsia="Times New Roman" w:hAnsi="Arial" w:cs="Arial"/>
          <w:color w:val="000000"/>
          <w:lang w:eastAsia="es-MX"/>
        </w:rPr>
      </w:pPr>
    </w:p>
    <w:p w:rsidR="006779C3" w:rsidRDefault="00675ED8" w:rsidP="0023566E">
      <w:pPr>
        <w:ind w:firstLine="360"/>
        <w:jc w:val="both"/>
      </w:pPr>
      <w:r w:rsidRPr="00675ED8">
        <w:rPr>
          <w:rFonts w:ascii="Arial" w:eastAsia="Times New Roman" w:hAnsi="Arial" w:cs="Arial"/>
          <w:color w:val="000000"/>
          <w:lang w:eastAsia="es-MX"/>
        </w:rPr>
        <w:t xml:space="preserve">Lo que se presenta en este documento es la Especificación de Requerimientos </w:t>
      </w:r>
      <w:r w:rsidR="009132A0">
        <w:rPr>
          <w:rFonts w:ascii="Arial" w:eastAsia="Times New Roman" w:hAnsi="Arial" w:cs="Arial"/>
          <w:color w:val="000000"/>
          <w:lang w:eastAsia="es-MX"/>
        </w:rPr>
        <w:t xml:space="preserve">y el diseño </w:t>
      </w:r>
      <w:r w:rsidRPr="00675ED8">
        <w:rPr>
          <w:rFonts w:ascii="Arial" w:eastAsia="Times New Roman" w:hAnsi="Arial" w:cs="Arial"/>
          <w:color w:val="000000"/>
          <w:lang w:eastAsia="es-MX"/>
        </w:rPr>
        <w:t>de Software de</w:t>
      </w:r>
      <w:r w:rsidR="00EB741D">
        <w:rPr>
          <w:rFonts w:ascii="Arial" w:eastAsia="Times New Roman" w:hAnsi="Arial" w:cs="Arial"/>
          <w:color w:val="000000"/>
          <w:lang w:eastAsia="es-MX"/>
        </w:rPr>
        <w:t xml:space="preserve"> la</w:t>
      </w:r>
      <w:r w:rsidRPr="00675ED8">
        <w:rPr>
          <w:rFonts w:ascii="Arial" w:eastAsia="Times New Roman" w:hAnsi="Arial" w:cs="Arial"/>
          <w:color w:val="000000"/>
          <w:lang w:eastAsia="es-MX"/>
        </w:rPr>
        <w:t xml:space="preserve"> </w:t>
      </w:r>
      <w:r w:rsidR="00EB741D" w:rsidRPr="00EB741D">
        <w:rPr>
          <w:rFonts w:ascii="Arial" w:eastAsia="Times New Roman" w:hAnsi="Arial" w:cs="Arial"/>
          <w:color w:val="000000"/>
          <w:lang w:eastAsia="es-MX"/>
        </w:rPr>
        <w:t>biblioteca “Lic. Javier Juárez Sánchez”</w:t>
      </w:r>
      <w:r w:rsidR="00104017">
        <w:rPr>
          <w:rFonts w:ascii="Arial" w:eastAsia="Times New Roman" w:hAnsi="Arial" w:cs="Arial"/>
          <w:color w:val="000000"/>
          <w:lang w:eastAsia="es-MX"/>
        </w:rPr>
        <w:t xml:space="preserve"> el</w:t>
      </w:r>
      <w:r w:rsidR="00EB741D">
        <w:rPr>
          <w:rFonts w:ascii="Arial" w:eastAsia="Times New Roman" w:hAnsi="Arial" w:cs="Arial"/>
          <w:color w:val="000000"/>
          <w:lang w:eastAsia="es-MX"/>
        </w:rPr>
        <w:t xml:space="preserve"> cual sirve como base de conocimientos para miembros de la institución.</w:t>
      </w:r>
      <w:r w:rsidRPr="00675ED8">
        <w:rPr>
          <w:rFonts w:ascii="Arial" w:eastAsia="Times New Roman" w:hAnsi="Arial" w:cs="Arial"/>
          <w:color w:val="000000"/>
          <w:lang w:eastAsia="es-MX"/>
        </w:rPr>
        <w:t xml:space="preserve"> Esta especificación</w:t>
      </w:r>
      <w:r w:rsidR="009132A0">
        <w:rPr>
          <w:rFonts w:ascii="Arial" w:eastAsia="Times New Roman" w:hAnsi="Arial" w:cs="Arial"/>
          <w:color w:val="000000"/>
          <w:lang w:eastAsia="es-MX"/>
        </w:rPr>
        <w:t xml:space="preserve"> ha sido </w:t>
      </w:r>
      <w:r w:rsidRPr="00675ED8">
        <w:rPr>
          <w:rFonts w:ascii="Arial" w:eastAsia="Times New Roman" w:hAnsi="Arial" w:cs="Arial"/>
          <w:color w:val="000000"/>
          <w:lang w:eastAsia="es-MX"/>
        </w:rPr>
        <w:t>estructurada con base en las</w:t>
      </w:r>
      <w:r w:rsidR="009132A0">
        <w:rPr>
          <w:rFonts w:ascii="Arial" w:eastAsia="Times New Roman" w:hAnsi="Arial" w:cs="Arial"/>
          <w:color w:val="000000"/>
          <w:lang w:eastAsia="es-MX"/>
        </w:rPr>
        <w:t xml:space="preserve"> normas</w:t>
      </w:r>
      <w:r w:rsidRPr="00675ED8">
        <w:rPr>
          <w:rFonts w:ascii="Arial" w:eastAsia="Times New Roman" w:hAnsi="Arial" w:cs="Arial"/>
          <w:color w:val="000000"/>
          <w:lang w:eastAsia="es-MX"/>
        </w:rPr>
        <w:t xml:space="preserve"> dadas por el Estándar IEEE 830-1998 y se presentan algunos de los artefactos generados durante la fase de análisis</w:t>
      </w:r>
      <w:r w:rsidR="00104017">
        <w:rPr>
          <w:rFonts w:ascii="Arial" w:eastAsia="Times New Roman" w:hAnsi="Arial" w:cs="Arial"/>
          <w:color w:val="000000"/>
          <w:lang w:eastAsia="es-MX"/>
        </w:rPr>
        <w:t xml:space="preserve"> y diseño</w:t>
      </w:r>
      <w:r w:rsidRPr="00675ED8">
        <w:rPr>
          <w:rFonts w:ascii="Arial" w:eastAsia="Times New Roman" w:hAnsi="Arial" w:cs="Arial"/>
          <w:color w:val="000000"/>
          <w:lang w:eastAsia="es-MX"/>
        </w:rPr>
        <w:t xml:space="preserve"> tales como </w:t>
      </w:r>
      <w:r w:rsidR="00F20581" w:rsidRPr="00F20581">
        <w:rPr>
          <w:rFonts w:ascii="Arial" w:eastAsia="Times New Roman" w:hAnsi="Arial" w:cs="Arial"/>
          <w:color w:val="000000"/>
          <w:lang w:eastAsia="es-MX"/>
        </w:rPr>
        <w:t>diagrama de paquetes, diagrama de casos de uso por paquetes, detalles de casos de uso, diagramas de actividades, diagrama de clases del modelo de dominio, diagramas de secuencia por caso de uso, diagramas de comunicación por caso de uso y diagramas de estado por objeto</w:t>
      </w:r>
      <w:r w:rsidR="00F20581">
        <w:rPr>
          <w:rFonts w:ascii="Arial" w:eastAsia="Times New Roman" w:hAnsi="Arial" w:cs="Arial"/>
          <w:color w:val="000000"/>
          <w:lang w:eastAsia="es-MX"/>
        </w:rPr>
        <w:t xml:space="preserve"> así como prototipos del sistema.</w:t>
      </w:r>
    </w:p>
    <w:p w:rsidR="00CF13AA" w:rsidRPr="00CF13AA" w:rsidRDefault="00CF13AA" w:rsidP="0067456B">
      <w:pPr>
        <w:pStyle w:val="H2"/>
      </w:pPr>
      <w:bookmarkStart w:id="2" w:name="_Toc451513792"/>
      <w:r w:rsidRPr="00CF13AA">
        <w:t>Propósito</w:t>
      </w:r>
      <w:bookmarkEnd w:id="2"/>
      <w:r w:rsidRPr="00CF13AA">
        <w:t xml:space="preserve"> </w:t>
      </w:r>
    </w:p>
    <w:p w:rsidR="006779C3" w:rsidRDefault="00CF13AA" w:rsidP="0023566E">
      <w:pPr>
        <w:spacing w:after="0" w:line="240" w:lineRule="auto"/>
        <w:ind w:firstLine="360"/>
        <w:jc w:val="both"/>
        <w:rPr>
          <w:rFonts w:ascii="Arial" w:eastAsia="Times New Roman" w:hAnsi="Arial" w:cs="Arial"/>
          <w:color w:val="000000"/>
          <w:lang w:eastAsia="es-MX"/>
        </w:rPr>
      </w:pPr>
      <w:r w:rsidRPr="00CF13AA">
        <w:rPr>
          <w:rFonts w:ascii="Arial" w:eastAsia="Times New Roman" w:hAnsi="Arial" w:cs="Arial"/>
          <w:color w:val="000000"/>
          <w:lang w:eastAsia="es-MX"/>
        </w:rPr>
        <w:t xml:space="preserve">Este documento tiene como propósito definir los requerimientos </w:t>
      </w:r>
      <w:r w:rsidR="00401A29">
        <w:rPr>
          <w:rFonts w:ascii="Arial" w:eastAsia="Times New Roman" w:hAnsi="Arial" w:cs="Arial"/>
          <w:color w:val="000000"/>
          <w:lang w:eastAsia="es-MX"/>
        </w:rPr>
        <w:t xml:space="preserve">y el diseño </w:t>
      </w:r>
      <w:r w:rsidRPr="00CF13AA">
        <w:rPr>
          <w:rFonts w:ascii="Arial" w:eastAsia="Times New Roman" w:hAnsi="Arial" w:cs="Arial"/>
          <w:color w:val="000000"/>
          <w:lang w:eastAsia="es-MX"/>
        </w:rPr>
        <w:t xml:space="preserve">que nos permitan llevar a cabo el correcto desarrollo de un sistema que mejore el proceso que se realiza </w:t>
      </w:r>
      <w:r w:rsidR="00401A29">
        <w:rPr>
          <w:rFonts w:ascii="Arial" w:eastAsia="Times New Roman" w:hAnsi="Arial" w:cs="Arial"/>
          <w:color w:val="000000"/>
          <w:lang w:eastAsia="es-MX"/>
        </w:rPr>
        <w:t>en el sistema bibl</w:t>
      </w:r>
      <w:r w:rsidR="008A2075">
        <w:rPr>
          <w:rFonts w:ascii="Arial" w:eastAsia="Times New Roman" w:hAnsi="Arial" w:cs="Arial"/>
          <w:color w:val="000000"/>
          <w:lang w:eastAsia="es-MX"/>
        </w:rPr>
        <w:t>iotecario</w:t>
      </w:r>
      <w:r w:rsidR="00401A29">
        <w:rPr>
          <w:rFonts w:ascii="Arial" w:eastAsia="Times New Roman" w:hAnsi="Arial" w:cs="Arial"/>
          <w:color w:val="000000"/>
          <w:lang w:eastAsia="es-MX"/>
        </w:rPr>
        <w:t xml:space="preserve"> de facultad de Economía e Informática de la Universidad Veracruzana</w:t>
      </w:r>
      <w:r w:rsidR="00A55C7F">
        <w:rPr>
          <w:rFonts w:ascii="Arial" w:eastAsia="Times New Roman" w:hAnsi="Arial" w:cs="Arial"/>
          <w:color w:val="000000"/>
          <w:lang w:eastAsia="es-MX"/>
        </w:rPr>
        <w:t xml:space="preserve"> para la manipulación y control del acervo universitario e interesados</w:t>
      </w:r>
      <w:r w:rsidRPr="00CF13AA">
        <w:rPr>
          <w:rFonts w:ascii="Arial" w:eastAsia="Times New Roman" w:hAnsi="Arial" w:cs="Arial"/>
          <w:color w:val="000000"/>
          <w:lang w:eastAsia="es-MX"/>
        </w:rPr>
        <w:t>. El documento está dirigido a los usuarios que interactúan con el sistema y, por lo tanto, se presentan prototipos, se definen prioridades para el sistema y se plantean restricciones de acuerdo a sus necesidades con el objetivo de conseguir un sistema cuya funcionalidad sea adecuada para los mismos. Se plantea además la interacción de los usuarios con el sistema y l</w:t>
      </w:r>
      <w:r w:rsidR="006779C3">
        <w:rPr>
          <w:rFonts w:ascii="Arial" w:eastAsia="Times New Roman" w:hAnsi="Arial" w:cs="Arial"/>
          <w:color w:val="000000"/>
          <w:lang w:eastAsia="es-MX"/>
        </w:rPr>
        <w:t>as posibles necesidades futuras.</w:t>
      </w:r>
    </w:p>
    <w:p w:rsidR="006779C3" w:rsidRDefault="006779C3" w:rsidP="006779C3">
      <w:pPr>
        <w:spacing w:after="0" w:line="240" w:lineRule="auto"/>
        <w:jc w:val="both"/>
        <w:rPr>
          <w:rFonts w:ascii="Arial" w:eastAsia="Times New Roman" w:hAnsi="Arial" w:cs="Arial"/>
          <w:color w:val="000000"/>
          <w:lang w:eastAsia="es-MX"/>
        </w:rPr>
      </w:pPr>
    </w:p>
    <w:p w:rsidR="0047242B" w:rsidRPr="0047242B" w:rsidRDefault="0047242B" w:rsidP="0023566E">
      <w:pPr>
        <w:pStyle w:val="H2"/>
      </w:pPr>
      <w:bookmarkStart w:id="3" w:name="_Toc451513793"/>
      <w:r w:rsidRPr="0047242B">
        <w:t>Alcance</w:t>
      </w:r>
      <w:bookmarkEnd w:id="3"/>
    </w:p>
    <w:p w:rsidR="004732B8" w:rsidRDefault="0047242B" w:rsidP="0023566E">
      <w:pPr>
        <w:ind w:firstLine="360"/>
        <w:jc w:val="both"/>
        <w:rPr>
          <w:rFonts w:ascii="Arial" w:hAnsi="Arial" w:cs="Arial"/>
        </w:rPr>
      </w:pPr>
      <w:r w:rsidRPr="0047242B">
        <w:rPr>
          <w:rFonts w:ascii="Arial" w:hAnsi="Arial" w:cs="Arial"/>
        </w:rPr>
        <w:t xml:space="preserve">La versión inicial del sistema de </w:t>
      </w:r>
      <w:r w:rsidR="006779C3">
        <w:rPr>
          <w:rFonts w:ascii="Arial" w:hAnsi="Arial" w:cs="Arial"/>
        </w:rPr>
        <w:t>la biblioteca universitaria</w:t>
      </w:r>
      <w:r w:rsidRPr="0047242B">
        <w:rPr>
          <w:rFonts w:ascii="Arial" w:hAnsi="Arial" w:cs="Arial"/>
        </w:rPr>
        <w:t xml:space="preserve"> permitirá que los usuarios realicen únicamente las funciones </w:t>
      </w:r>
      <w:r w:rsidR="00A55C7F">
        <w:rPr>
          <w:rFonts w:ascii="Arial" w:hAnsi="Arial" w:cs="Arial"/>
        </w:rPr>
        <w:t xml:space="preserve">básicas </w:t>
      </w:r>
      <w:r w:rsidRPr="0047242B">
        <w:rPr>
          <w:rFonts w:ascii="Arial" w:hAnsi="Arial" w:cs="Arial"/>
        </w:rPr>
        <w:t xml:space="preserve">para las que está pensado. </w:t>
      </w:r>
      <w:bookmarkStart w:id="4" w:name="_Toc437031694"/>
      <w:r w:rsidR="00F20581">
        <w:rPr>
          <w:rFonts w:ascii="Arial" w:hAnsi="Arial" w:cs="Arial"/>
        </w:rPr>
        <w:t xml:space="preserve">Las limitaciones </w:t>
      </w:r>
      <w:r w:rsidR="00F20581">
        <w:rPr>
          <w:rFonts w:ascii="Arial" w:hAnsi="Arial" w:cs="Arial"/>
        </w:rPr>
        <w:lastRenderedPageBreak/>
        <w:t>funcionales del sistema son las descritas para cada usuario en la introducción y únicamente la funcionalidad que se describe en las plantillas de cada caso de uso.</w:t>
      </w:r>
    </w:p>
    <w:p w:rsidR="004732B8" w:rsidRDefault="004732B8" w:rsidP="0067456B">
      <w:pPr>
        <w:pStyle w:val="H2"/>
      </w:pPr>
      <w:bookmarkStart w:id="5" w:name="_Toc451513794"/>
      <w:r w:rsidRPr="004732B8">
        <w:t>Definiciones</w:t>
      </w:r>
      <w:r>
        <w:t>, acrónimos y abreviaturas</w:t>
      </w:r>
      <w:bookmarkEnd w:id="4"/>
      <w:bookmarkEnd w:id="5"/>
    </w:p>
    <w:p w:rsidR="004732B8" w:rsidRPr="001972F6" w:rsidRDefault="004732B8" w:rsidP="004732B8">
      <w:pPr>
        <w:jc w:val="both"/>
        <w:rPr>
          <w:rFonts w:ascii="Arial" w:hAnsi="Arial" w:cs="Arial"/>
          <w:szCs w:val="24"/>
        </w:rPr>
      </w:pPr>
      <w:r w:rsidRPr="001972F6">
        <w:rPr>
          <w:rFonts w:ascii="Arial" w:hAnsi="Arial" w:cs="Arial"/>
          <w:szCs w:val="24"/>
        </w:rPr>
        <w:t>La Tabla 1 explica los conceptos, acrónimos y abreviaturas que pueden ser encontrados a lo largo del documento.</w:t>
      </w:r>
    </w:p>
    <w:p w:rsidR="004732B8" w:rsidRDefault="004732B8" w:rsidP="004732B8">
      <w:pPr>
        <w:pStyle w:val="Descripcin"/>
        <w:keepNext/>
      </w:pPr>
      <w:bookmarkStart w:id="6" w:name="_Toc437051709"/>
      <w:r>
        <w:t xml:space="preserve">Tabla </w:t>
      </w:r>
      <w:r w:rsidR="00A7670B">
        <w:fldChar w:fldCharType="begin"/>
      </w:r>
      <w:r w:rsidR="00A7670B">
        <w:instrText xml:space="preserve"> SEQ Tabla \* ARABIC </w:instrText>
      </w:r>
      <w:r w:rsidR="00A7670B">
        <w:fldChar w:fldCharType="separate"/>
      </w:r>
      <w:r>
        <w:rPr>
          <w:noProof/>
        </w:rPr>
        <w:t>1</w:t>
      </w:r>
      <w:r w:rsidR="00A7670B">
        <w:rPr>
          <w:noProof/>
        </w:rPr>
        <w:fldChar w:fldCharType="end"/>
      </w:r>
      <w:r>
        <w:t xml:space="preserve"> Definiciones, acrónimos y abreviaturas</w:t>
      </w:r>
      <w:bookmarkEnd w:id="6"/>
    </w:p>
    <w:tbl>
      <w:tblPr>
        <w:tblStyle w:val="Tabladecuadrcula6concolores"/>
        <w:tblpPr w:leftFromText="180" w:rightFromText="180" w:vertAnchor="text" w:tblpY="1"/>
        <w:tblOverlap w:val="never"/>
        <w:tblW w:w="0" w:type="auto"/>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710"/>
        <w:gridCol w:w="7047"/>
      </w:tblGrid>
      <w:tr w:rsidR="004732B8" w:rsidTr="00955DA5">
        <w:trPr>
          <w:cnfStyle w:val="100000000000" w:firstRow="1" w:lastRow="0" w:firstColumn="0" w:lastColumn="0" w:oddVBand="0" w:evenVBand="0" w:oddHBand="0"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1710"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rsidR="004732B8" w:rsidRDefault="004732B8" w:rsidP="00955DA5">
            <w:pPr>
              <w:jc w:val="center"/>
              <w:rPr>
                <w:rFonts w:ascii="Arial" w:hAnsi="Arial" w:cs="Arial"/>
              </w:rPr>
            </w:pPr>
            <w:r>
              <w:rPr>
                <w:rFonts w:ascii="Arial" w:hAnsi="Arial" w:cs="Arial"/>
              </w:rPr>
              <w:t>Nombre</w:t>
            </w:r>
          </w:p>
        </w:tc>
        <w:tc>
          <w:tcPr>
            <w:tcW w:w="7047"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rsidR="004732B8" w:rsidRDefault="004732B8" w:rsidP="00955DA5">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Descripción</w:t>
            </w:r>
          </w:p>
        </w:tc>
      </w:tr>
      <w:tr w:rsidR="004732B8" w:rsidRPr="004732B8" w:rsidTr="00955DA5">
        <w:trPr>
          <w:cnfStyle w:val="000000100000" w:firstRow="0" w:lastRow="0" w:firstColumn="0" w:lastColumn="0" w:oddVBand="0" w:evenVBand="0" w:oddHBand="1"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1710"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rsidR="004732B8" w:rsidRDefault="004732B8" w:rsidP="00955DA5">
            <w:pPr>
              <w:rPr>
                <w:rFonts w:ascii="Arial" w:hAnsi="Arial" w:cs="Arial"/>
                <w:sz w:val="24"/>
                <w:szCs w:val="24"/>
              </w:rPr>
            </w:pPr>
            <w:r>
              <w:rPr>
                <w:rFonts w:ascii="Arial" w:hAnsi="Arial" w:cs="Arial"/>
                <w:sz w:val="24"/>
                <w:szCs w:val="24"/>
              </w:rPr>
              <w:t>Usuario</w:t>
            </w:r>
          </w:p>
        </w:tc>
        <w:tc>
          <w:tcPr>
            <w:tcW w:w="7047"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rsidR="004732B8" w:rsidRDefault="004732B8" w:rsidP="006E641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Persona que va a interactuar directamente con el sistema</w:t>
            </w:r>
            <w:r w:rsidR="006E641B">
              <w:rPr>
                <w:rFonts w:ascii="Arial" w:hAnsi="Arial" w:cs="Arial"/>
                <w:sz w:val="24"/>
                <w:szCs w:val="24"/>
              </w:rPr>
              <w:t>.</w:t>
            </w:r>
          </w:p>
        </w:tc>
      </w:tr>
      <w:tr w:rsidR="004732B8" w:rsidRPr="009F1171" w:rsidTr="00955DA5">
        <w:trPr>
          <w:trHeight w:val="516"/>
        </w:trPr>
        <w:tc>
          <w:tcPr>
            <w:cnfStyle w:val="001000000000" w:firstRow="0" w:lastRow="0" w:firstColumn="1" w:lastColumn="0" w:oddVBand="0" w:evenVBand="0" w:oddHBand="0" w:evenHBand="0" w:firstRowFirstColumn="0" w:firstRowLastColumn="0" w:lastRowFirstColumn="0" w:lastRowLastColumn="0"/>
            <w:tcW w:w="1710"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rsidR="004732B8" w:rsidRDefault="009F1171" w:rsidP="00955DA5">
            <w:pPr>
              <w:tabs>
                <w:tab w:val="left" w:pos="780"/>
              </w:tabs>
              <w:rPr>
                <w:rFonts w:ascii="Arial" w:hAnsi="Arial" w:cs="Arial"/>
                <w:sz w:val="24"/>
                <w:szCs w:val="24"/>
              </w:rPr>
            </w:pPr>
            <w:r>
              <w:rPr>
                <w:rFonts w:ascii="Arial" w:hAnsi="Arial" w:cs="Arial"/>
                <w:sz w:val="24"/>
                <w:szCs w:val="24"/>
              </w:rPr>
              <w:t>B</w:t>
            </w:r>
            <w:r w:rsidR="009A06C0">
              <w:rPr>
                <w:rFonts w:ascii="Arial" w:hAnsi="Arial" w:cs="Arial"/>
                <w:sz w:val="24"/>
                <w:szCs w:val="24"/>
              </w:rPr>
              <w:t>UAEEI</w:t>
            </w:r>
          </w:p>
        </w:tc>
        <w:tc>
          <w:tcPr>
            <w:tcW w:w="7047"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rsidR="004732B8" w:rsidRDefault="009F1171" w:rsidP="006E641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Biblioteca </w:t>
            </w:r>
            <w:r w:rsidR="006E641B">
              <w:rPr>
                <w:rFonts w:ascii="Arial" w:hAnsi="Arial" w:cs="Arial"/>
                <w:sz w:val="24"/>
                <w:szCs w:val="24"/>
              </w:rPr>
              <w:t>de la Universidad Veracruzana</w:t>
            </w:r>
            <w:r>
              <w:rPr>
                <w:rFonts w:ascii="Arial" w:hAnsi="Arial" w:cs="Arial"/>
                <w:sz w:val="24"/>
                <w:szCs w:val="24"/>
              </w:rPr>
              <w:t>“</w:t>
            </w:r>
            <w:r w:rsidRPr="00EB741D">
              <w:rPr>
                <w:rFonts w:ascii="Arial" w:eastAsia="Times New Roman" w:hAnsi="Arial" w:cs="Arial"/>
                <w:color w:val="000000"/>
                <w:lang w:eastAsia="es-MX"/>
              </w:rPr>
              <w:t xml:space="preserve"> Lic. Javier Juárez Sánchez</w:t>
            </w:r>
            <w:r>
              <w:rPr>
                <w:rFonts w:ascii="Arial" w:hAnsi="Arial" w:cs="Arial"/>
                <w:sz w:val="24"/>
                <w:szCs w:val="24"/>
              </w:rPr>
              <w:t>”</w:t>
            </w:r>
          </w:p>
        </w:tc>
      </w:tr>
      <w:tr w:rsidR="004732B8" w:rsidTr="00955DA5">
        <w:trPr>
          <w:cnfStyle w:val="000000100000" w:firstRow="0" w:lastRow="0" w:firstColumn="0" w:lastColumn="0" w:oddVBand="0" w:evenVBand="0" w:oddHBand="1"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1710"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rsidR="004732B8" w:rsidRDefault="004732B8" w:rsidP="00955DA5">
            <w:pPr>
              <w:rPr>
                <w:rFonts w:ascii="Arial" w:hAnsi="Arial" w:cs="Arial"/>
                <w:sz w:val="24"/>
                <w:szCs w:val="24"/>
              </w:rPr>
            </w:pPr>
            <w:r>
              <w:rPr>
                <w:rFonts w:ascii="Arial" w:hAnsi="Arial" w:cs="Arial"/>
                <w:sz w:val="24"/>
                <w:szCs w:val="24"/>
              </w:rPr>
              <w:t>UV</w:t>
            </w:r>
          </w:p>
        </w:tc>
        <w:tc>
          <w:tcPr>
            <w:tcW w:w="7047"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rsidR="004732B8" w:rsidRDefault="004732B8" w:rsidP="00955DA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Universidad Veracruzana</w:t>
            </w:r>
          </w:p>
        </w:tc>
      </w:tr>
      <w:tr w:rsidR="007F2B05" w:rsidRPr="007F2B05" w:rsidTr="00955DA5">
        <w:trPr>
          <w:trHeight w:val="487"/>
        </w:trPr>
        <w:tc>
          <w:tcPr>
            <w:cnfStyle w:val="001000000000" w:firstRow="0" w:lastRow="0" w:firstColumn="1" w:lastColumn="0" w:oddVBand="0" w:evenVBand="0" w:oddHBand="0" w:evenHBand="0" w:firstRowFirstColumn="0" w:firstRowLastColumn="0" w:lastRowFirstColumn="0" w:lastRowLastColumn="0"/>
            <w:tcW w:w="1710" w:type="dxa"/>
            <w:tcBorders>
              <w:top w:val="single" w:sz="12" w:space="0" w:color="auto"/>
              <w:left w:val="single" w:sz="12" w:space="0" w:color="auto"/>
              <w:bottom w:val="single" w:sz="12" w:space="0" w:color="auto"/>
              <w:right w:val="single" w:sz="12" w:space="0" w:color="auto"/>
            </w:tcBorders>
            <w:shd w:val="clear" w:color="auto" w:fill="FFFFFF" w:themeFill="background1"/>
          </w:tcPr>
          <w:p w:rsidR="007F2B05" w:rsidRDefault="001A6942" w:rsidP="00955DA5">
            <w:pPr>
              <w:rPr>
                <w:rFonts w:ascii="Arial" w:hAnsi="Arial" w:cs="Arial"/>
                <w:sz w:val="24"/>
                <w:szCs w:val="24"/>
              </w:rPr>
            </w:pPr>
            <w:r>
              <w:rPr>
                <w:rFonts w:ascii="Arial" w:hAnsi="Arial" w:cs="Arial"/>
                <w:sz w:val="24"/>
                <w:szCs w:val="24"/>
              </w:rPr>
              <w:t>Ítem</w:t>
            </w:r>
          </w:p>
        </w:tc>
        <w:tc>
          <w:tcPr>
            <w:tcW w:w="7047" w:type="dxa"/>
            <w:tcBorders>
              <w:top w:val="single" w:sz="12" w:space="0" w:color="auto"/>
              <w:left w:val="single" w:sz="12" w:space="0" w:color="auto"/>
              <w:bottom w:val="single" w:sz="12" w:space="0" w:color="auto"/>
              <w:right w:val="single" w:sz="12" w:space="0" w:color="auto"/>
            </w:tcBorders>
            <w:shd w:val="clear" w:color="auto" w:fill="FFFFFF" w:themeFill="background1"/>
          </w:tcPr>
          <w:p w:rsidR="007F2B05" w:rsidRDefault="007F2B05" w:rsidP="0051093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Cualquier recurso (Libros, Revistas, Cd, Tesis</w:t>
            </w:r>
            <w:r w:rsidR="006E641B">
              <w:rPr>
                <w:rFonts w:ascii="Arial" w:hAnsi="Arial" w:cs="Arial"/>
                <w:sz w:val="24"/>
                <w:szCs w:val="24"/>
              </w:rPr>
              <w:t>, etc.</w:t>
            </w:r>
            <w:r>
              <w:rPr>
                <w:rFonts w:ascii="Arial" w:hAnsi="Arial" w:cs="Arial"/>
                <w:sz w:val="24"/>
                <w:szCs w:val="24"/>
              </w:rPr>
              <w:t xml:space="preserve">) físico o virtual que sea proporcionado por la </w:t>
            </w:r>
            <w:r w:rsidR="00510930">
              <w:rPr>
                <w:rFonts w:ascii="Arial" w:hAnsi="Arial" w:cs="Arial"/>
                <w:sz w:val="24"/>
                <w:szCs w:val="24"/>
              </w:rPr>
              <w:t>b</w:t>
            </w:r>
            <w:r>
              <w:rPr>
                <w:rFonts w:ascii="Arial" w:hAnsi="Arial" w:cs="Arial"/>
                <w:sz w:val="24"/>
                <w:szCs w:val="24"/>
              </w:rPr>
              <w:t>iblioteca universitaria</w:t>
            </w:r>
          </w:p>
        </w:tc>
      </w:tr>
      <w:tr w:rsidR="00F20581" w:rsidRPr="007F2B05" w:rsidTr="00955DA5">
        <w:trPr>
          <w:cnfStyle w:val="000000100000" w:firstRow="0" w:lastRow="0" w:firstColumn="0" w:lastColumn="0" w:oddVBand="0" w:evenVBand="0" w:oddHBand="1"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1710" w:type="dxa"/>
            <w:tcBorders>
              <w:top w:val="single" w:sz="12" w:space="0" w:color="auto"/>
              <w:left w:val="single" w:sz="12" w:space="0" w:color="auto"/>
              <w:bottom w:val="single" w:sz="12" w:space="0" w:color="auto"/>
              <w:right w:val="single" w:sz="12" w:space="0" w:color="auto"/>
            </w:tcBorders>
            <w:shd w:val="clear" w:color="auto" w:fill="FFFFFF" w:themeFill="background1"/>
          </w:tcPr>
          <w:p w:rsidR="00F20581" w:rsidRDefault="00F20581" w:rsidP="00955DA5">
            <w:pPr>
              <w:rPr>
                <w:rFonts w:ascii="Arial" w:hAnsi="Arial" w:cs="Arial"/>
                <w:sz w:val="24"/>
                <w:szCs w:val="24"/>
              </w:rPr>
            </w:pPr>
            <w:r>
              <w:rPr>
                <w:rFonts w:ascii="Arial" w:hAnsi="Arial" w:cs="Arial"/>
                <w:sz w:val="24"/>
                <w:szCs w:val="24"/>
              </w:rPr>
              <w:t>BD</w:t>
            </w:r>
          </w:p>
        </w:tc>
        <w:tc>
          <w:tcPr>
            <w:tcW w:w="7047" w:type="dxa"/>
            <w:tcBorders>
              <w:top w:val="single" w:sz="12" w:space="0" w:color="auto"/>
              <w:left w:val="single" w:sz="12" w:space="0" w:color="auto"/>
              <w:bottom w:val="single" w:sz="12" w:space="0" w:color="auto"/>
              <w:right w:val="single" w:sz="12" w:space="0" w:color="auto"/>
            </w:tcBorders>
            <w:shd w:val="clear" w:color="auto" w:fill="FFFFFF" w:themeFill="background1"/>
          </w:tcPr>
          <w:p w:rsidR="00F20581" w:rsidRDefault="00F20581" w:rsidP="0051093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Base de datos del sistema de la biblioteca</w:t>
            </w:r>
          </w:p>
        </w:tc>
      </w:tr>
    </w:tbl>
    <w:p w:rsidR="004732B8" w:rsidRDefault="004732B8" w:rsidP="004732B8">
      <w:pPr>
        <w:jc w:val="both"/>
        <w:rPr>
          <w:rFonts w:ascii="Arial" w:hAnsi="Arial" w:cs="Arial"/>
          <w:sz w:val="24"/>
          <w:szCs w:val="24"/>
        </w:rPr>
      </w:pPr>
    </w:p>
    <w:p w:rsidR="004732B8" w:rsidRDefault="004732B8" w:rsidP="004732B8">
      <w:pPr>
        <w:pStyle w:val="H2"/>
      </w:pPr>
      <w:bookmarkStart w:id="7" w:name="_Toc437031695"/>
      <w:bookmarkStart w:id="8" w:name="_Toc451513795"/>
      <w:r>
        <w:t>Información general</w:t>
      </w:r>
      <w:bookmarkEnd w:id="7"/>
      <w:bookmarkEnd w:id="8"/>
    </w:p>
    <w:p w:rsidR="00C57323" w:rsidRPr="00C57323" w:rsidRDefault="00C57323" w:rsidP="00C57323">
      <w:pPr>
        <w:jc w:val="both"/>
        <w:rPr>
          <w:rFonts w:ascii="Arial" w:hAnsi="Arial" w:cs="Arial"/>
          <w:sz w:val="24"/>
          <w:szCs w:val="24"/>
          <w:lang w:val="es-ES"/>
        </w:rPr>
      </w:pPr>
      <w:r w:rsidRPr="00C57323">
        <w:rPr>
          <w:rFonts w:ascii="Arial" w:hAnsi="Arial" w:cs="Arial"/>
          <w:sz w:val="24"/>
          <w:szCs w:val="24"/>
          <w:lang w:val="es-ES"/>
        </w:rPr>
        <w:t>Este documento está dividido en tres partes. La primera parte es una introducción al mismo donde se describe su propósito y el alcance que tendrá el producto final.</w:t>
      </w:r>
    </w:p>
    <w:p w:rsidR="00C57323" w:rsidRPr="00C57323" w:rsidRDefault="00C57323" w:rsidP="00C57323">
      <w:pPr>
        <w:jc w:val="both"/>
        <w:rPr>
          <w:rFonts w:ascii="Arial" w:hAnsi="Arial" w:cs="Arial"/>
          <w:sz w:val="24"/>
          <w:szCs w:val="24"/>
          <w:lang w:val="es-ES"/>
        </w:rPr>
      </w:pPr>
      <w:r w:rsidRPr="00C57323">
        <w:rPr>
          <w:rFonts w:ascii="Arial" w:hAnsi="Arial" w:cs="Arial"/>
          <w:sz w:val="24"/>
          <w:szCs w:val="24"/>
          <w:lang w:val="es-ES"/>
        </w:rPr>
        <w:t>El objetivo de la segunda parte es dar una descripción general del sistema, con el fin de dar a conocer las principales funciones que debe llevar a cabo, las características de los usuarios, las restricciones al momento de desarrollar el sistema, además de las suposiciones y dependencias.</w:t>
      </w:r>
    </w:p>
    <w:p w:rsidR="0077549A" w:rsidRDefault="00C57323" w:rsidP="00B5782E">
      <w:pPr>
        <w:jc w:val="both"/>
        <w:rPr>
          <w:rFonts w:ascii="Arial" w:hAnsi="Arial" w:cs="Arial"/>
          <w:sz w:val="24"/>
          <w:szCs w:val="24"/>
        </w:rPr>
      </w:pPr>
      <w:r w:rsidRPr="00C57323">
        <w:rPr>
          <w:rFonts w:ascii="Arial" w:hAnsi="Arial" w:cs="Arial"/>
          <w:sz w:val="24"/>
          <w:szCs w:val="24"/>
          <w:lang w:val="es-ES"/>
        </w:rPr>
        <w:t>Finalmente, en la tercera parte se describen detalladamente, utilizando el enfoque de casos de uso, los requerimientos con los que debe contar el sistema de control de actividades del SS.</w:t>
      </w:r>
      <w:r w:rsidR="00B5782E">
        <w:rPr>
          <w:rFonts w:ascii="Arial" w:hAnsi="Arial" w:cs="Arial"/>
          <w:sz w:val="24"/>
          <w:szCs w:val="24"/>
        </w:rPr>
        <w:t xml:space="preserve"> </w:t>
      </w:r>
    </w:p>
    <w:p w:rsidR="0077549A" w:rsidRPr="0077549A" w:rsidRDefault="0077549A" w:rsidP="00A85D20">
      <w:pPr>
        <w:pStyle w:val="H1"/>
      </w:pPr>
      <w:bookmarkStart w:id="9" w:name="_Toc451513796"/>
      <w:r w:rsidRPr="0077549A">
        <w:lastRenderedPageBreak/>
        <w:t>DESCRIPCIÓN GENERAL</w:t>
      </w:r>
      <w:bookmarkEnd w:id="9"/>
    </w:p>
    <w:p w:rsidR="0077549A" w:rsidRPr="0077549A" w:rsidRDefault="0077549A" w:rsidP="0077549A">
      <w:pPr>
        <w:pStyle w:val="H2"/>
      </w:pPr>
      <w:bookmarkStart w:id="10" w:name="_Toc451513797"/>
      <w:r w:rsidRPr="0077549A">
        <w:t>Perspectiva del producto</w:t>
      </w:r>
      <w:bookmarkEnd w:id="10"/>
    </w:p>
    <w:p w:rsidR="0077549A" w:rsidRPr="0077549A" w:rsidRDefault="0077549A" w:rsidP="0077549A">
      <w:pPr>
        <w:jc w:val="both"/>
        <w:rPr>
          <w:rFonts w:ascii="Arial" w:hAnsi="Arial" w:cs="Arial"/>
          <w:sz w:val="24"/>
          <w:szCs w:val="24"/>
        </w:rPr>
      </w:pPr>
      <w:r w:rsidRPr="0077549A">
        <w:rPr>
          <w:rFonts w:ascii="Arial" w:hAnsi="Arial" w:cs="Arial"/>
          <w:sz w:val="24"/>
          <w:szCs w:val="24"/>
        </w:rPr>
        <w:t xml:space="preserve">El sistema de </w:t>
      </w:r>
      <w:r>
        <w:rPr>
          <w:rFonts w:ascii="Arial" w:hAnsi="Arial" w:cs="Arial"/>
          <w:sz w:val="24"/>
          <w:szCs w:val="24"/>
        </w:rPr>
        <w:t xml:space="preserve">la BUAEEI está diseñado para trabajar instalado en alguna computadora </w:t>
      </w:r>
      <w:r w:rsidR="004836C3">
        <w:rPr>
          <w:rFonts w:ascii="Arial" w:hAnsi="Arial" w:cs="Arial"/>
          <w:sz w:val="24"/>
          <w:szCs w:val="24"/>
        </w:rPr>
        <w:t xml:space="preserve">local </w:t>
      </w:r>
      <w:r>
        <w:rPr>
          <w:rFonts w:ascii="Arial" w:hAnsi="Arial" w:cs="Arial"/>
          <w:sz w:val="24"/>
          <w:szCs w:val="24"/>
        </w:rPr>
        <w:t xml:space="preserve">con conexión a internet </w:t>
      </w:r>
      <w:r w:rsidR="004836C3">
        <w:rPr>
          <w:rFonts w:ascii="Arial" w:hAnsi="Arial" w:cs="Arial"/>
          <w:sz w:val="24"/>
          <w:szCs w:val="24"/>
        </w:rPr>
        <w:t xml:space="preserve">y acceso al servidor de la UV, </w:t>
      </w:r>
      <w:r>
        <w:rPr>
          <w:rFonts w:ascii="Arial" w:hAnsi="Arial" w:cs="Arial"/>
          <w:sz w:val="24"/>
          <w:szCs w:val="24"/>
        </w:rPr>
        <w:t>lo cual permitirá su disponibilidad completa del sistema bajo esas condiciones.</w:t>
      </w:r>
    </w:p>
    <w:p w:rsidR="0077549A" w:rsidRPr="0077549A" w:rsidRDefault="0077549A" w:rsidP="0077549A">
      <w:pPr>
        <w:pStyle w:val="H2"/>
      </w:pPr>
      <w:bookmarkStart w:id="11" w:name="_Toc451513798"/>
      <w:r w:rsidRPr="0077549A">
        <w:t>Funcionalidad del producto</w:t>
      </w:r>
      <w:bookmarkEnd w:id="11"/>
    </w:p>
    <w:p w:rsidR="004732B8" w:rsidRDefault="0077549A" w:rsidP="0077549A">
      <w:pPr>
        <w:jc w:val="both"/>
        <w:rPr>
          <w:rFonts w:ascii="Arial" w:hAnsi="Arial" w:cs="Arial"/>
          <w:sz w:val="24"/>
          <w:szCs w:val="24"/>
        </w:rPr>
      </w:pPr>
      <w:r w:rsidRPr="0077549A">
        <w:rPr>
          <w:rFonts w:ascii="Arial" w:hAnsi="Arial" w:cs="Arial"/>
          <w:sz w:val="24"/>
          <w:szCs w:val="24"/>
        </w:rPr>
        <w:t xml:space="preserve">En la Figura 1 se muestra el </w:t>
      </w:r>
      <w:r w:rsidR="0055068B" w:rsidRPr="00A231F0">
        <w:rPr>
          <w:rFonts w:ascii="Arial" w:hAnsi="Arial" w:cs="Arial"/>
          <w:b/>
          <w:sz w:val="24"/>
          <w:szCs w:val="24"/>
        </w:rPr>
        <w:t>modelo de paquetes de</w:t>
      </w:r>
      <w:r w:rsidRPr="00A231F0">
        <w:rPr>
          <w:rFonts w:ascii="Arial" w:hAnsi="Arial" w:cs="Arial"/>
          <w:b/>
          <w:sz w:val="24"/>
          <w:szCs w:val="24"/>
        </w:rPr>
        <w:t xml:space="preserve"> casos de uso</w:t>
      </w:r>
      <w:r w:rsidRPr="0077549A">
        <w:rPr>
          <w:rFonts w:ascii="Arial" w:hAnsi="Arial" w:cs="Arial"/>
          <w:sz w:val="24"/>
          <w:szCs w:val="24"/>
        </w:rPr>
        <w:t>, en el cual, se puede observar las funciones principales con las que el producto debe cumplir.</w:t>
      </w:r>
    </w:p>
    <w:p w:rsidR="004732B8" w:rsidRDefault="004732B8" w:rsidP="004732B8">
      <w:pPr>
        <w:jc w:val="both"/>
        <w:rPr>
          <w:rFonts w:ascii="Arial" w:hAnsi="Arial" w:cs="Arial"/>
          <w:sz w:val="24"/>
          <w:szCs w:val="24"/>
        </w:rPr>
      </w:pPr>
    </w:p>
    <w:p w:rsidR="004732B8" w:rsidRDefault="004732B8" w:rsidP="004732B8">
      <w:pPr>
        <w:jc w:val="both"/>
        <w:rPr>
          <w:rFonts w:ascii="Arial" w:hAnsi="Arial" w:cs="Arial"/>
          <w:sz w:val="24"/>
          <w:szCs w:val="24"/>
        </w:rPr>
      </w:pPr>
    </w:p>
    <w:p w:rsidR="004732B8" w:rsidRDefault="004732B8" w:rsidP="006779C3">
      <w:pPr>
        <w:jc w:val="both"/>
        <w:rPr>
          <w:rFonts w:ascii="Arial" w:hAnsi="Arial" w:cs="Arial"/>
          <w:highlight w:val="yellow"/>
        </w:rPr>
        <w:sectPr w:rsidR="004732B8" w:rsidSect="00921B82">
          <w:pgSz w:w="12240" w:h="15840"/>
          <w:pgMar w:top="1417" w:right="1701" w:bottom="1417" w:left="1701"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pPr>
    </w:p>
    <w:p w:rsidR="006D31DC" w:rsidRPr="006D31DC" w:rsidRDefault="006D31DC" w:rsidP="002C7207">
      <w:pPr>
        <w:jc w:val="both"/>
        <w:rPr>
          <w:rFonts w:ascii="Arial" w:hAnsi="Arial" w:cs="Arial"/>
        </w:rPr>
      </w:pPr>
    </w:p>
    <w:p w:rsidR="006D31DC" w:rsidRPr="006D31DC" w:rsidRDefault="006D31DC" w:rsidP="006D31DC">
      <w:pPr>
        <w:rPr>
          <w:rFonts w:ascii="Arial" w:hAnsi="Arial" w:cs="Arial"/>
        </w:rPr>
      </w:pPr>
    </w:p>
    <w:p w:rsidR="006D31DC" w:rsidRDefault="006D31DC" w:rsidP="006D31DC">
      <w:pPr>
        <w:tabs>
          <w:tab w:val="left" w:pos="1440"/>
        </w:tabs>
        <w:jc w:val="both"/>
        <w:rPr>
          <w:rFonts w:ascii="Arial" w:hAnsi="Arial" w:cs="Arial"/>
        </w:rPr>
      </w:pPr>
      <w:r>
        <w:rPr>
          <w:rFonts w:ascii="Arial" w:hAnsi="Arial" w:cs="Arial"/>
        </w:rPr>
        <w:tab/>
      </w:r>
    </w:p>
    <w:p w:rsidR="002C7207" w:rsidRDefault="00D343A3" w:rsidP="002C7207">
      <w:pPr>
        <w:jc w:val="both"/>
        <w:rPr>
          <w:rFonts w:ascii="Arial" w:hAnsi="Arial" w:cs="Arial"/>
        </w:rPr>
      </w:pPr>
      <w:r>
        <w:rPr>
          <w:noProof/>
          <w:lang w:val="en-US"/>
        </w:rPr>
        <mc:AlternateContent>
          <mc:Choice Requires="wps">
            <w:drawing>
              <wp:anchor distT="0" distB="0" distL="114300" distR="114300" simplePos="0" relativeHeight="251660288" behindDoc="1" locked="0" layoutInCell="1" allowOverlap="1" wp14:anchorId="4FBD5B7C" wp14:editId="2E6B92F1">
                <wp:simplePos x="0" y="0"/>
                <wp:positionH relativeFrom="column">
                  <wp:posOffset>182880</wp:posOffset>
                </wp:positionH>
                <wp:positionV relativeFrom="paragraph">
                  <wp:posOffset>3657600</wp:posOffset>
                </wp:positionV>
                <wp:extent cx="7891780" cy="635"/>
                <wp:effectExtent l="0" t="0" r="0" b="0"/>
                <wp:wrapTight wrapText="bothSides">
                  <wp:wrapPolygon edited="0">
                    <wp:start x="0" y="0"/>
                    <wp:lineTo x="0" y="21600"/>
                    <wp:lineTo x="21600" y="21600"/>
                    <wp:lineTo x="21600" y="0"/>
                  </wp:wrapPolygon>
                </wp:wrapTight>
                <wp:docPr id="1" name="Cuadro de texto 1"/>
                <wp:cNvGraphicFramePr/>
                <a:graphic xmlns:a="http://schemas.openxmlformats.org/drawingml/2006/main">
                  <a:graphicData uri="http://schemas.microsoft.com/office/word/2010/wordprocessingShape">
                    <wps:wsp>
                      <wps:cNvSpPr txBox="1"/>
                      <wps:spPr>
                        <a:xfrm>
                          <a:off x="0" y="0"/>
                          <a:ext cx="7891780" cy="635"/>
                        </a:xfrm>
                        <a:prstGeom prst="rect">
                          <a:avLst/>
                        </a:prstGeom>
                        <a:solidFill>
                          <a:prstClr val="white"/>
                        </a:solidFill>
                        <a:ln>
                          <a:noFill/>
                        </a:ln>
                      </wps:spPr>
                      <wps:txbx>
                        <w:txbxContent>
                          <w:p w:rsidR="00A7670B" w:rsidRPr="00A53E50" w:rsidRDefault="00A7670B" w:rsidP="00D343A3">
                            <w:pPr>
                              <w:pStyle w:val="Descripcin"/>
                              <w:rPr>
                                <w:rFonts w:ascii="Arial" w:hAnsi="Arial" w:cs="Arial"/>
                                <w:noProof/>
                                <w:sz w:val="28"/>
                                <w:szCs w:val="28"/>
                              </w:rPr>
                            </w:pPr>
                            <w:r>
                              <w:t xml:space="preserve">Figura </w:t>
                            </w:r>
                            <w:r>
                              <w:fldChar w:fldCharType="begin"/>
                            </w:r>
                            <w:r>
                              <w:instrText xml:space="preserve"> SEQ Figura \* ARABIC </w:instrText>
                            </w:r>
                            <w:r>
                              <w:fldChar w:fldCharType="separate"/>
                            </w:r>
                            <w:r>
                              <w:rPr>
                                <w:noProof/>
                              </w:rPr>
                              <w:t>1</w:t>
                            </w:r>
                            <w:r>
                              <w:rPr>
                                <w:noProof/>
                              </w:rPr>
                              <w:fldChar w:fldCharType="end"/>
                            </w:r>
                            <w:r>
                              <w:t>Modelo de paquetes de casos de uso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FBD5B7C" id="_x0000_t202" coordsize="21600,21600" o:spt="202" path="m,l,21600r21600,l21600,xe">
                <v:stroke joinstyle="miter"/>
                <v:path gradientshapeok="t" o:connecttype="rect"/>
              </v:shapetype>
              <v:shape id="Cuadro de texto 1" o:spid="_x0000_s1026" type="#_x0000_t202" style="position:absolute;left:0;text-align:left;margin-left:14.4pt;margin-top:4in;width:621.4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" stroked="f">
                <v:textbox style="mso-fit-shape-to-text:t" inset="0,0,0,0">
                  <w:txbxContent>
                    <w:p w:rsidR="00A7670B" w:rsidRPr="00A53E50" w:rsidRDefault="00A7670B" w:rsidP="00D343A3">
                      <w:pPr>
                        <w:pStyle w:val="Descripcin"/>
                        <w:rPr>
                          <w:rFonts w:ascii="Arial" w:hAnsi="Arial" w:cs="Arial"/>
                          <w:noProof/>
                          <w:sz w:val="28"/>
                          <w:szCs w:val="28"/>
                        </w:rPr>
                      </w:pPr>
                      <w:r>
                        <w:t xml:space="preserve">Figura </w:t>
                      </w:r>
                      <w:r>
                        <w:fldChar w:fldCharType="begin"/>
                      </w:r>
                      <w:r>
                        <w:instrText xml:space="preserve"> SEQ Figura \* ARABIC </w:instrText>
                      </w:r>
                      <w:r>
                        <w:fldChar w:fldCharType="separate"/>
                      </w:r>
                      <w:r>
                        <w:rPr>
                          <w:noProof/>
                        </w:rPr>
                        <w:t>1</w:t>
                      </w:r>
                      <w:r>
                        <w:rPr>
                          <w:noProof/>
                        </w:rPr>
                        <w:fldChar w:fldCharType="end"/>
                      </w:r>
                      <w:r>
                        <w:t>Modelo de paquetes de casos de uso</w:t>
                      </w:r>
                    </w:p>
                  </w:txbxContent>
                </v:textbox>
                <w10:wrap type="tight"/>
              </v:shape>
            </w:pict>
          </mc:Fallback>
        </mc:AlternateContent>
      </w:r>
      <w:r w:rsidR="00EA156C" w:rsidRPr="00EA156C">
        <w:rPr>
          <w:rFonts w:ascii="Arial" w:hAnsi="Arial" w:cs="Arial"/>
        </w:rPr>
        <w:t xml:space="preserve"> </w:t>
      </w:r>
      <w:r w:rsidR="00EA156C" w:rsidRPr="00EA156C">
        <w:rPr>
          <w:rFonts w:ascii="Arial" w:hAnsi="Arial" w:cs="Arial"/>
          <w:noProof/>
          <w:lang w:val="en-US"/>
        </w:rPr>
        <w:drawing>
          <wp:anchor distT="0" distB="0" distL="114300" distR="114300" simplePos="0" relativeHeight="251675648" behindDoc="1" locked="0" layoutInCell="1" allowOverlap="1" wp14:anchorId="6FF0FACB" wp14:editId="0AD23662">
            <wp:simplePos x="0" y="0"/>
            <wp:positionH relativeFrom="column">
              <wp:posOffset>37465</wp:posOffset>
            </wp:positionH>
            <wp:positionV relativeFrom="paragraph">
              <wp:posOffset>-1270</wp:posOffset>
            </wp:positionV>
            <wp:extent cx="8129905" cy="3522345"/>
            <wp:effectExtent l="0" t="0" r="4445" b="1905"/>
            <wp:wrapTight wrapText="bothSides">
              <wp:wrapPolygon edited="0">
                <wp:start x="0" y="0"/>
                <wp:lineTo x="0" y="21495"/>
                <wp:lineTo x="21561" y="21495"/>
                <wp:lineTo x="21561"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129905" cy="35223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C7207" w:rsidRDefault="002C7207" w:rsidP="002C7207">
      <w:pPr>
        <w:jc w:val="both"/>
        <w:rPr>
          <w:rFonts w:ascii="Arial" w:hAnsi="Arial" w:cs="Arial"/>
        </w:rPr>
      </w:pPr>
    </w:p>
    <w:p w:rsidR="002C7207" w:rsidRDefault="002C7207" w:rsidP="002C7207">
      <w:pPr>
        <w:jc w:val="both"/>
        <w:rPr>
          <w:rFonts w:ascii="Arial" w:hAnsi="Arial" w:cs="Arial"/>
        </w:rPr>
        <w:sectPr w:rsidR="002C7207" w:rsidSect="002C7207">
          <w:headerReference w:type="default" r:id="rId11"/>
          <w:pgSz w:w="15840" w:h="12240" w:orient="landscape"/>
          <w:pgMar w:top="1701" w:right="1418" w:bottom="1701" w:left="1418"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pPr>
    </w:p>
    <w:p w:rsidR="00902783" w:rsidRDefault="00902783" w:rsidP="00902783">
      <w:pPr>
        <w:pStyle w:val="H2"/>
      </w:pPr>
      <w:bookmarkStart w:id="12" w:name="_Toc437031699"/>
      <w:bookmarkStart w:id="13" w:name="_Toc451513799"/>
      <w:r>
        <w:lastRenderedPageBreak/>
        <w:t>Características de los usuarios</w:t>
      </w:r>
      <w:bookmarkEnd w:id="12"/>
      <w:bookmarkEnd w:id="13"/>
    </w:p>
    <w:p w:rsidR="00902783" w:rsidRDefault="00902783" w:rsidP="00902783">
      <w:pPr>
        <w:jc w:val="both"/>
        <w:rPr>
          <w:rFonts w:ascii="Arial" w:hAnsi="Arial" w:cs="Arial"/>
          <w:sz w:val="24"/>
          <w:szCs w:val="24"/>
        </w:rPr>
      </w:pPr>
      <w:r>
        <w:rPr>
          <w:rFonts w:ascii="Arial" w:hAnsi="Arial" w:cs="Arial"/>
          <w:sz w:val="24"/>
          <w:szCs w:val="24"/>
        </w:rPr>
        <w:t xml:space="preserve">En la Tabla 2 se muestran las características del actor </w:t>
      </w:r>
      <w:r w:rsidRPr="00902783">
        <w:rPr>
          <w:rFonts w:ascii="Arial" w:hAnsi="Arial" w:cs="Arial"/>
          <w:i/>
          <w:sz w:val="24"/>
          <w:szCs w:val="24"/>
        </w:rPr>
        <w:t>Usuario</w:t>
      </w:r>
      <w:r>
        <w:rPr>
          <w:rFonts w:ascii="Arial" w:hAnsi="Arial" w:cs="Arial"/>
          <w:sz w:val="24"/>
          <w:szCs w:val="24"/>
        </w:rPr>
        <w:t>.  La Tabla 3 muestra las características de la clase de usuario Responsable. A su vez, la Tabla 4 muestra las características de la clase Coordinador.</w:t>
      </w:r>
    </w:p>
    <w:p w:rsidR="00902783" w:rsidRDefault="00902783" w:rsidP="00902783">
      <w:pPr>
        <w:pStyle w:val="Descripcin"/>
        <w:keepNext/>
      </w:pPr>
      <w:bookmarkStart w:id="14" w:name="_Toc437051710"/>
      <w:r>
        <w:t xml:space="preserve">Tabla </w:t>
      </w:r>
      <w:r w:rsidR="00A7670B">
        <w:fldChar w:fldCharType="begin"/>
      </w:r>
      <w:r w:rsidR="00A7670B">
        <w:instrText xml:space="preserve"> SEQ Tabla \* ARABIC </w:instrText>
      </w:r>
      <w:r w:rsidR="00A7670B">
        <w:fldChar w:fldCharType="separate"/>
      </w:r>
      <w:r>
        <w:rPr>
          <w:noProof/>
        </w:rPr>
        <w:t>2</w:t>
      </w:r>
      <w:r w:rsidR="00A7670B">
        <w:rPr>
          <w:noProof/>
        </w:rPr>
        <w:fldChar w:fldCharType="end"/>
      </w:r>
      <w:r>
        <w:t xml:space="preserve"> características de la clase </w:t>
      </w:r>
      <w:bookmarkEnd w:id="14"/>
      <w:r w:rsidR="0033757F">
        <w:t>de actor Usuario</w:t>
      </w:r>
    </w:p>
    <w:tbl>
      <w:tblPr>
        <w:tblStyle w:val="Tabladecuadrcula6concolores"/>
        <w:tblW w:w="0" w:type="auto"/>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675"/>
        <w:gridCol w:w="7047"/>
      </w:tblGrid>
      <w:tr w:rsidR="00902783" w:rsidTr="00902783">
        <w:trPr>
          <w:cnfStyle w:val="100000000000" w:firstRow="1" w:lastRow="0" w:firstColumn="0" w:lastColumn="0" w:oddVBand="0" w:evenVBand="0" w:oddHBand="0"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1675" w:type="dxa"/>
            <w:tcBorders>
              <w:top w:val="single" w:sz="12" w:space="0" w:color="auto"/>
              <w:left w:val="single" w:sz="12" w:space="0" w:color="auto"/>
              <w:right w:val="single" w:sz="12" w:space="0" w:color="auto"/>
            </w:tcBorders>
            <w:shd w:val="clear" w:color="auto" w:fill="F2F2F2" w:themeFill="background1" w:themeFillShade="F2"/>
            <w:hideMark/>
          </w:tcPr>
          <w:p w:rsidR="00902783" w:rsidRDefault="00902783">
            <w:pPr>
              <w:jc w:val="center"/>
              <w:rPr>
                <w:rFonts w:ascii="Arial" w:hAnsi="Arial" w:cs="Arial"/>
              </w:rPr>
            </w:pPr>
            <w:r>
              <w:rPr>
                <w:rFonts w:ascii="Arial" w:hAnsi="Arial" w:cs="Arial"/>
              </w:rPr>
              <w:t>Tipo de usuario</w:t>
            </w:r>
          </w:p>
        </w:tc>
        <w:tc>
          <w:tcPr>
            <w:tcW w:w="7047" w:type="dxa"/>
            <w:tcBorders>
              <w:top w:val="single" w:sz="12" w:space="0" w:color="auto"/>
              <w:left w:val="single" w:sz="12" w:space="0" w:color="auto"/>
              <w:right w:val="single" w:sz="12" w:space="0" w:color="auto"/>
            </w:tcBorders>
            <w:shd w:val="clear" w:color="auto" w:fill="FFFFFF" w:themeFill="background1"/>
            <w:hideMark/>
          </w:tcPr>
          <w:p w:rsidR="00902783" w:rsidRDefault="0033757F">
            <w:pPr>
              <w:cnfStyle w:val="100000000000" w:firstRow="1" w:lastRow="0" w:firstColumn="0" w:lastColumn="0" w:oddVBand="0" w:evenVBand="0" w:oddHBand="0" w:evenHBand="0" w:firstRowFirstColumn="0" w:firstRowLastColumn="0" w:lastRowFirstColumn="0" w:lastRowLastColumn="0"/>
              <w:rPr>
                <w:rFonts w:ascii="Arial" w:hAnsi="Arial" w:cs="Arial"/>
                <w:b w:val="0"/>
              </w:rPr>
            </w:pPr>
            <w:r>
              <w:rPr>
                <w:rFonts w:ascii="Arial" w:hAnsi="Arial" w:cs="Arial"/>
                <w:b w:val="0"/>
              </w:rPr>
              <w:t>Usuario</w:t>
            </w:r>
          </w:p>
        </w:tc>
      </w:tr>
      <w:tr w:rsidR="00902783" w:rsidRPr="0033757F" w:rsidTr="00902783">
        <w:trPr>
          <w:cnfStyle w:val="000000100000" w:firstRow="0" w:lastRow="0" w:firstColumn="0" w:lastColumn="0" w:oddVBand="0" w:evenVBand="0" w:oddHBand="1"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16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rsidR="00902783" w:rsidRDefault="00902783">
            <w:pPr>
              <w:jc w:val="center"/>
              <w:rPr>
                <w:rFonts w:ascii="Arial" w:hAnsi="Arial" w:cs="Arial"/>
                <w:sz w:val="24"/>
                <w:szCs w:val="24"/>
              </w:rPr>
            </w:pPr>
            <w:r>
              <w:rPr>
                <w:rFonts w:ascii="Arial" w:hAnsi="Arial" w:cs="Arial"/>
                <w:sz w:val="24"/>
                <w:szCs w:val="24"/>
              </w:rPr>
              <w:t>Formación</w:t>
            </w:r>
          </w:p>
          <w:p w:rsidR="00902783" w:rsidRDefault="00902783">
            <w:pPr>
              <w:jc w:val="center"/>
              <w:rPr>
                <w:rFonts w:ascii="Arial" w:hAnsi="Arial" w:cs="Arial"/>
                <w:sz w:val="24"/>
                <w:szCs w:val="24"/>
              </w:rPr>
            </w:pPr>
            <w:r>
              <w:rPr>
                <w:rFonts w:ascii="Arial" w:hAnsi="Arial" w:cs="Arial"/>
                <w:sz w:val="24"/>
                <w:szCs w:val="24"/>
              </w:rPr>
              <w:t xml:space="preserve">académica </w:t>
            </w:r>
          </w:p>
        </w:tc>
        <w:tc>
          <w:tcPr>
            <w:tcW w:w="7047"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rsidR="00902783" w:rsidRDefault="0090278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Estudiante de licenciatura</w:t>
            </w:r>
            <w:r w:rsidR="0033757F">
              <w:rPr>
                <w:rFonts w:ascii="Arial" w:hAnsi="Arial" w:cs="Arial"/>
                <w:sz w:val="24"/>
                <w:szCs w:val="24"/>
              </w:rPr>
              <w:t xml:space="preserve"> o maestría en la UV</w:t>
            </w:r>
          </w:p>
        </w:tc>
      </w:tr>
      <w:tr w:rsidR="00902783" w:rsidRPr="00902783" w:rsidTr="00902783">
        <w:trPr>
          <w:trHeight w:val="516"/>
        </w:trPr>
        <w:tc>
          <w:tcPr>
            <w:cnfStyle w:val="001000000000" w:firstRow="0" w:lastRow="0" w:firstColumn="1" w:lastColumn="0" w:oddVBand="0" w:evenVBand="0" w:oddHBand="0" w:evenHBand="0" w:firstRowFirstColumn="0" w:firstRowLastColumn="0" w:lastRowFirstColumn="0" w:lastRowLastColumn="0"/>
            <w:tcW w:w="16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rsidR="00902783" w:rsidRDefault="00902783">
            <w:pPr>
              <w:tabs>
                <w:tab w:val="left" w:pos="780"/>
              </w:tabs>
              <w:jc w:val="center"/>
              <w:rPr>
                <w:rFonts w:ascii="Arial" w:hAnsi="Arial" w:cs="Arial"/>
                <w:sz w:val="24"/>
                <w:szCs w:val="24"/>
              </w:rPr>
            </w:pPr>
            <w:r>
              <w:rPr>
                <w:rFonts w:ascii="Arial" w:hAnsi="Arial" w:cs="Arial"/>
                <w:sz w:val="24"/>
                <w:szCs w:val="24"/>
              </w:rPr>
              <w:t>Habilidades</w:t>
            </w:r>
          </w:p>
        </w:tc>
        <w:tc>
          <w:tcPr>
            <w:tcW w:w="7047" w:type="dxa"/>
            <w:tcBorders>
              <w:top w:val="single" w:sz="12" w:space="0" w:color="auto"/>
              <w:left w:val="single" w:sz="12" w:space="0" w:color="auto"/>
              <w:bottom w:val="single" w:sz="12" w:space="0" w:color="auto"/>
              <w:right w:val="single" w:sz="12" w:space="0" w:color="auto"/>
            </w:tcBorders>
            <w:shd w:val="clear" w:color="auto" w:fill="FFFFFF" w:themeFill="background1"/>
          </w:tcPr>
          <w:p w:rsidR="00902783" w:rsidRDefault="0033757F" w:rsidP="009F1D89">
            <w:pPr>
              <w:pStyle w:val="Default"/>
              <w:cnfStyle w:val="000000000000" w:firstRow="0" w:lastRow="0" w:firstColumn="0" w:lastColumn="0" w:oddVBand="0" w:evenVBand="0" w:oddHBand="0" w:evenHBand="0" w:firstRowFirstColumn="0" w:firstRowLastColumn="0" w:lastRowFirstColumn="0" w:lastRowLastColumn="0"/>
            </w:pPr>
            <w:r>
              <w:t>Manejo básico de la computadora y entendimiento del funcionamiento de la BUAEEI</w:t>
            </w:r>
          </w:p>
        </w:tc>
      </w:tr>
      <w:tr w:rsidR="00902783" w:rsidRPr="00902783" w:rsidTr="00902783">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16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rsidR="00902783" w:rsidRDefault="00902783">
            <w:pPr>
              <w:jc w:val="center"/>
              <w:rPr>
                <w:rFonts w:ascii="Arial" w:hAnsi="Arial" w:cs="Arial"/>
                <w:sz w:val="24"/>
                <w:szCs w:val="24"/>
              </w:rPr>
            </w:pPr>
            <w:r>
              <w:rPr>
                <w:rFonts w:ascii="Arial" w:hAnsi="Arial" w:cs="Arial"/>
                <w:sz w:val="24"/>
                <w:szCs w:val="24"/>
              </w:rPr>
              <w:t>Actividades</w:t>
            </w:r>
          </w:p>
        </w:tc>
        <w:tc>
          <w:tcPr>
            <w:tcW w:w="7047"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rsidR="00902783" w:rsidRDefault="0033757F" w:rsidP="0033757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33757F">
              <w:rPr>
                <w:rFonts w:ascii="Arial" w:hAnsi="Arial" w:cs="Arial"/>
                <w:sz w:val="24"/>
                <w:szCs w:val="24"/>
              </w:rPr>
              <w:t xml:space="preserve">Reservar </w:t>
            </w:r>
            <w:r>
              <w:rPr>
                <w:rFonts w:ascii="Arial" w:hAnsi="Arial" w:cs="Arial"/>
                <w:sz w:val="24"/>
                <w:szCs w:val="24"/>
              </w:rPr>
              <w:t>ítem, c</w:t>
            </w:r>
            <w:r w:rsidRPr="0033757F">
              <w:rPr>
                <w:rFonts w:ascii="Arial" w:hAnsi="Arial" w:cs="Arial"/>
                <w:sz w:val="24"/>
                <w:szCs w:val="24"/>
              </w:rPr>
              <w:t xml:space="preserve">onsultar estado del </w:t>
            </w:r>
            <w:r w:rsidR="001A6942" w:rsidRPr="0033757F">
              <w:rPr>
                <w:rFonts w:ascii="Arial" w:hAnsi="Arial" w:cs="Arial"/>
                <w:sz w:val="24"/>
                <w:szCs w:val="24"/>
              </w:rPr>
              <w:t>ítem</w:t>
            </w:r>
            <w:r>
              <w:rPr>
                <w:rFonts w:ascii="Arial" w:hAnsi="Arial" w:cs="Arial"/>
                <w:sz w:val="24"/>
                <w:szCs w:val="24"/>
              </w:rPr>
              <w:t>, renovar p</w:t>
            </w:r>
            <w:r w:rsidRPr="0033757F">
              <w:rPr>
                <w:rFonts w:ascii="Arial" w:hAnsi="Arial" w:cs="Arial"/>
                <w:sz w:val="24"/>
                <w:szCs w:val="24"/>
              </w:rPr>
              <w:t>réstamo</w:t>
            </w:r>
            <w:r>
              <w:rPr>
                <w:rFonts w:ascii="Arial" w:hAnsi="Arial" w:cs="Arial"/>
                <w:sz w:val="24"/>
                <w:szCs w:val="24"/>
              </w:rPr>
              <w:t>, realizar petició</w:t>
            </w:r>
            <w:r w:rsidRPr="0033757F">
              <w:rPr>
                <w:rFonts w:ascii="Arial" w:hAnsi="Arial" w:cs="Arial"/>
                <w:sz w:val="24"/>
                <w:szCs w:val="24"/>
              </w:rPr>
              <w:t>n interbibliotecaria</w:t>
            </w:r>
            <w:r>
              <w:rPr>
                <w:rFonts w:ascii="Arial" w:hAnsi="Arial" w:cs="Arial"/>
                <w:sz w:val="24"/>
                <w:szCs w:val="24"/>
              </w:rPr>
              <w:t>, a</w:t>
            </w:r>
            <w:r w:rsidRPr="0033757F">
              <w:rPr>
                <w:rFonts w:ascii="Arial" w:hAnsi="Arial" w:cs="Arial"/>
                <w:sz w:val="24"/>
                <w:szCs w:val="24"/>
              </w:rPr>
              <w:t xml:space="preserve">gregar reseña del </w:t>
            </w:r>
            <w:r w:rsidR="001A6942" w:rsidRPr="0033757F">
              <w:rPr>
                <w:rFonts w:ascii="Arial" w:hAnsi="Arial" w:cs="Arial"/>
                <w:sz w:val="24"/>
                <w:szCs w:val="24"/>
              </w:rPr>
              <w:t>ítem</w:t>
            </w:r>
            <w:r>
              <w:rPr>
                <w:rFonts w:ascii="Arial" w:hAnsi="Arial" w:cs="Arial"/>
                <w:sz w:val="24"/>
                <w:szCs w:val="24"/>
              </w:rPr>
              <w:t>, b</w:t>
            </w:r>
            <w:r w:rsidRPr="0033757F">
              <w:rPr>
                <w:rFonts w:ascii="Arial" w:hAnsi="Arial" w:cs="Arial"/>
                <w:sz w:val="24"/>
                <w:szCs w:val="24"/>
              </w:rPr>
              <w:t xml:space="preserve">uscar </w:t>
            </w:r>
            <w:r w:rsidR="001A6942" w:rsidRPr="0033757F">
              <w:rPr>
                <w:rFonts w:ascii="Arial" w:hAnsi="Arial" w:cs="Arial"/>
                <w:sz w:val="24"/>
                <w:szCs w:val="24"/>
              </w:rPr>
              <w:t>ítem</w:t>
            </w:r>
            <w:r>
              <w:rPr>
                <w:rFonts w:ascii="Arial" w:hAnsi="Arial" w:cs="Arial"/>
                <w:sz w:val="24"/>
                <w:szCs w:val="24"/>
              </w:rPr>
              <w:t>, r</w:t>
            </w:r>
            <w:r w:rsidRPr="0033757F">
              <w:rPr>
                <w:rFonts w:ascii="Arial" w:hAnsi="Arial" w:cs="Arial"/>
                <w:sz w:val="24"/>
                <w:szCs w:val="24"/>
              </w:rPr>
              <w:t>etroalimentar el sistema</w:t>
            </w:r>
            <w:r>
              <w:rPr>
                <w:rFonts w:ascii="Arial" w:hAnsi="Arial" w:cs="Arial"/>
                <w:sz w:val="24"/>
                <w:szCs w:val="24"/>
              </w:rPr>
              <w:t>.</w:t>
            </w:r>
          </w:p>
        </w:tc>
      </w:tr>
    </w:tbl>
    <w:p w:rsidR="00902783" w:rsidRDefault="00902783" w:rsidP="00902783">
      <w:pPr>
        <w:ind w:left="360"/>
      </w:pPr>
    </w:p>
    <w:p w:rsidR="00902783" w:rsidRDefault="00902783" w:rsidP="00902783">
      <w:pPr>
        <w:pStyle w:val="Descripcin"/>
        <w:keepNext/>
      </w:pPr>
      <w:bookmarkStart w:id="15" w:name="_Toc437051711"/>
      <w:r>
        <w:t xml:space="preserve">Tabla </w:t>
      </w:r>
      <w:r w:rsidR="00A7670B">
        <w:fldChar w:fldCharType="begin"/>
      </w:r>
      <w:r w:rsidR="00A7670B">
        <w:instrText xml:space="preserve"> SEQ Tabla \* ARABIC </w:instrText>
      </w:r>
      <w:r w:rsidR="00A7670B">
        <w:fldChar w:fldCharType="separate"/>
      </w:r>
      <w:r>
        <w:rPr>
          <w:noProof/>
        </w:rPr>
        <w:t>3</w:t>
      </w:r>
      <w:r w:rsidR="00A7670B">
        <w:rPr>
          <w:noProof/>
        </w:rPr>
        <w:fldChar w:fldCharType="end"/>
      </w:r>
      <w:r>
        <w:t xml:space="preserve"> características de la clase </w:t>
      </w:r>
      <w:r w:rsidR="009F1D89">
        <w:t>de actor</w:t>
      </w:r>
      <w:r>
        <w:t xml:space="preserve"> </w:t>
      </w:r>
      <w:bookmarkEnd w:id="15"/>
      <w:r w:rsidR="00510930">
        <w:t>Bibliotecario</w:t>
      </w:r>
    </w:p>
    <w:tbl>
      <w:tblPr>
        <w:tblStyle w:val="Tabladecuadrcula6concolores"/>
        <w:tblW w:w="0" w:type="auto"/>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675"/>
        <w:gridCol w:w="7047"/>
      </w:tblGrid>
      <w:tr w:rsidR="00902783" w:rsidTr="00902783">
        <w:trPr>
          <w:cnfStyle w:val="100000000000" w:firstRow="1" w:lastRow="0" w:firstColumn="0" w:lastColumn="0" w:oddVBand="0" w:evenVBand="0" w:oddHBand="0"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1675" w:type="dxa"/>
            <w:tcBorders>
              <w:top w:val="single" w:sz="12" w:space="0" w:color="auto"/>
              <w:left w:val="single" w:sz="12" w:space="0" w:color="auto"/>
              <w:right w:val="single" w:sz="12" w:space="0" w:color="auto"/>
            </w:tcBorders>
            <w:shd w:val="clear" w:color="auto" w:fill="F2F2F2" w:themeFill="background1" w:themeFillShade="F2"/>
            <w:hideMark/>
          </w:tcPr>
          <w:p w:rsidR="00902783" w:rsidRDefault="00902783">
            <w:pPr>
              <w:jc w:val="center"/>
              <w:rPr>
                <w:rFonts w:ascii="Arial" w:hAnsi="Arial" w:cs="Arial"/>
              </w:rPr>
            </w:pPr>
            <w:r>
              <w:rPr>
                <w:rFonts w:ascii="Arial" w:hAnsi="Arial" w:cs="Arial"/>
              </w:rPr>
              <w:t>Tipo de usuario</w:t>
            </w:r>
          </w:p>
        </w:tc>
        <w:tc>
          <w:tcPr>
            <w:tcW w:w="7047" w:type="dxa"/>
            <w:tcBorders>
              <w:top w:val="single" w:sz="12" w:space="0" w:color="auto"/>
              <w:left w:val="single" w:sz="12" w:space="0" w:color="auto"/>
              <w:right w:val="single" w:sz="12" w:space="0" w:color="auto"/>
            </w:tcBorders>
            <w:shd w:val="clear" w:color="auto" w:fill="FFFFFF" w:themeFill="background1"/>
            <w:hideMark/>
          </w:tcPr>
          <w:p w:rsidR="00902783" w:rsidRDefault="00510930">
            <w:pPr>
              <w:cnfStyle w:val="100000000000" w:firstRow="1" w:lastRow="0" w:firstColumn="0" w:lastColumn="0" w:oddVBand="0" w:evenVBand="0" w:oddHBand="0" w:evenHBand="0" w:firstRowFirstColumn="0" w:firstRowLastColumn="0" w:lastRowFirstColumn="0" w:lastRowLastColumn="0"/>
              <w:rPr>
                <w:rFonts w:ascii="Arial" w:hAnsi="Arial" w:cs="Arial"/>
                <w:b w:val="0"/>
              </w:rPr>
            </w:pPr>
            <w:r>
              <w:rPr>
                <w:rFonts w:ascii="Arial" w:hAnsi="Arial" w:cs="Arial"/>
                <w:b w:val="0"/>
              </w:rPr>
              <w:t>Bibliotecario</w:t>
            </w:r>
          </w:p>
        </w:tc>
      </w:tr>
      <w:tr w:rsidR="00902783" w:rsidTr="00902783">
        <w:trPr>
          <w:cnfStyle w:val="000000100000" w:firstRow="0" w:lastRow="0" w:firstColumn="0" w:lastColumn="0" w:oddVBand="0" w:evenVBand="0" w:oddHBand="1"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16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rsidR="00902783" w:rsidRDefault="00902783">
            <w:pPr>
              <w:jc w:val="center"/>
              <w:rPr>
                <w:rFonts w:ascii="Arial" w:hAnsi="Arial" w:cs="Arial"/>
                <w:sz w:val="24"/>
                <w:szCs w:val="24"/>
              </w:rPr>
            </w:pPr>
            <w:r>
              <w:rPr>
                <w:rFonts w:ascii="Arial" w:hAnsi="Arial" w:cs="Arial"/>
                <w:sz w:val="24"/>
                <w:szCs w:val="24"/>
              </w:rPr>
              <w:t>Formación</w:t>
            </w:r>
          </w:p>
        </w:tc>
        <w:tc>
          <w:tcPr>
            <w:tcW w:w="7047"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rsidR="00902783" w:rsidRDefault="0090278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Profesionista</w:t>
            </w:r>
          </w:p>
        </w:tc>
      </w:tr>
      <w:tr w:rsidR="00902783" w:rsidRPr="00902783" w:rsidTr="00902783">
        <w:trPr>
          <w:trHeight w:val="516"/>
        </w:trPr>
        <w:tc>
          <w:tcPr>
            <w:cnfStyle w:val="001000000000" w:firstRow="0" w:lastRow="0" w:firstColumn="1" w:lastColumn="0" w:oddVBand="0" w:evenVBand="0" w:oddHBand="0" w:evenHBand="0" w:firstRowFirstColumn="0" w:firstRowLastColumn="0" w:lastRowFirstColumn="0" w:lastRowLastColumn="0"/>
            <w:tcW w:w="16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rsidR="00902783" w:rsidRDefault="00902783">
            <w:pPr>
              <w:tabs>
                <w:tab w:val="left" w:pos="780"/>
              </w:tabs>
              <w:jc w:val="center"/>
              <w:rPr>
                <w:rFonts w:ascii="Arial" w:hAnsi="Arial" w:cs="Arial"/>
                <w:sz w:val="24"/>
                <w:szCs w:val="24"/>
              </w:rPr>
            </w:pPr>
            <w:r>
              <w:rPr>
                <w:rFonts w:ascii="Arial" w:hAnsi="Arial" w:cs="Arial"/>
                <w:sz w:val="24"/>
                <w:szCs w:val="24"/>
              </w:rPr>
              <w:t>Habilidades</w:t>
            </w:r>
          </w:p>
        </w:tc>
        <w:tc>
          <w:tcPr>
            <w:tcW w:w="7047" w:type="dxa"/>
            <w:tcBorders>
              <w:top w:val="single" w:sz="12" w:space="0" w:color="auto"/>
              <w:left w:val="single" w:sz="12" w:space="0" w:color="auto"/>
              <w:bottom w:val="single" w:sz="12" w:space="0" w:color="auto"/>
              <w:right w:val="single" w:sz="12" w:space="0" w:color="auto"/>
            </w:tcBorders>
            <w:shd w:val="clear" w:color="auto" w:fill="FFFFFF" w:themeFill="background1"/>
          </w:tcPr>
          <w:p w:rsidR="00902783" w:rsidRDefault="00902783" w:rsidP="009F1D89">
            <w:pPr>
              <w:pStyle w:val="Default"/>
              <w:cnfStyle w:val="000000000000" w:firstRow="0" w:lastRow="0" w:firstColumn="0" w:lastColumn="0" w:oddVBand="0" w:evenVBand="0" w:oddHBand="0" w:evenHBand="0" w:firstRowFirstColumn="0" w:firstRowLastColumn="0" w:lastRowFirstColumn="0" w:lastRowLastColumn="0"/>
            </w:pPr>
            <w:r>
              <w:t xml:space="preserve">Nivel </w:t>
            </w:r>
            <w:r w:rsidR="00510930">
              <w:t>medio-avanzado en el</w:t>
            </w:r>
            <w:r>
              <w:t xml:space="preserve"> manejo de una computadora </w:t>
            </w:r>
            <w:r w:rsidR="00510930">
              <w:t>y entendimiento del funcionamiento de la BUAEEI</w:t>
            </w:r>
          </w:p>
        </w:tc>
      </w:tr>
      <w:tr w:rsidR="00902783" w:rsidRPr="00B80CE8" w:rsidTr="00902783">
        <w:trPr>
          <w:cnfStyle w:val="000000100000" w:firstRow="0" w:lastRow="0" w:firstColumn="0" w:lastColumn="0" w:oddVBand="0" w:evenVBand="0" w:oddHBand="1" w:evenHBand="0" w:firstRowFirstColumn="0" w:firstRowLastColumn="0" w:lastRowFirstColumn="0" w:lastRowLastColumn="0"/>
          <w:trHeight w:val="669"/>
        </w:trPr>
        <w:tc>
          <w:tcPr>
            <w:cnfStyle w:val="001000000000" w:firstRow="0" w:lastRow="0" w:firstColumn="1" w:lastColumn="0" w:oddVBand="0" w:evenVBand="0" w:oddHBand="0" w:evenHBand="0" w:firstRowFirstColumn="0" w:firstRowLastColumn="0" w:lastRowFirstColumn="0" w:lastRowLastColumn="0"/>
            <w:tcW w:w="16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rsidR="00902783" w:rsidRDefault="00902783">
            <w:pPr>
              <w:jc w:val="center"/>
              <w:rPr>
                <w:rFonts w:ascii="Arial" w:hAnsi="Arial" w:cs="Arial"/>
                <w:sz w:val="24"/>
                <w:szCs w:val="24"/>
              </w:rPr>
            </w:pPr>
            <w:r>
              <w:rPr>
                <w:rFonts w:ascii="Arial" w:hAnsi="Arial" w:cs="Arial"/>
                <w:sz w:val="24"/>
                <w:szCs w:val="24"/>
              </w:rPr>
              <w:t>Actividades</w:t>
            </w:r>
          </w:p>
        </w:tc>
        <w:tc>
          <w:tcPr>
            <w:tcW w:w="7047"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rsidR="00902783" w:rsidRDefault="00B80CE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w:t>
            </w:r>
            <w:r w:rsidRPr="00B80CE8">
              <w:rPr>
                <w:rFonts w:ascii="Arial" w:hAnsi="Arial" w:cs="Arial"/>
                <w:sz w:val="24"/>
                <w:szCs w:val="24"/>
              </w:rPr>
              <w:t>gregar préstamo, administrar devoluciones, administrar adquisiciones, controlar adquisiciones, manejar adeudos, borrar usuario, agregar usuario y editar usuario</w:t>
            </w:r>
          </w:p>
        </w:tc>
      </w:tr>
    </w:tbl>
    <w:p w:rsidR="00902783" w:rsidRDefault="00902783" w:rsidP="00902783"/>
    <w:p w:rsidR="00902783" w:rsidRDefault="00902783" w:rsidP="00902783">
      <w:pPr>
        <w:pStyle w:val="Descripcin"/>
        <w:keepNext/>
      </w:pPr>
      <w:bookmarkStart w:id="16" w:name="_Toc437051712"/>
      <w:r>
        <w:t xml:space="preserve">Tabla </w:t>
      </w:r>
      <w:r w:rsidR="00A7670B">
        <w:fldChar w:fldCharType="begin"/>
      </w:r>
      <w:r w:rsidR="00A7670B">
        <w:instrText xml:space="preserve"> SEQ Tabla \* ARABIC </w:instrText>
      </w:r>
      <w:r w:rsidR="00A7670B">
        <w:fldChar w:fldCharType="separate"/>
      </w:r>
      <w:r>
        <w:rPr>
          <w:noProof/>
        </w:rPr>
        <w:t>4</w:t>
      </w:r>
      <w:r w:rsidR="00A7670B">
        <w:rPr>
          <w:noProof/>
        </w:rPr>
        <w:fldChar w:fldCharType="end"/>
      </w:r>
      <w:r>
        <w:t xml:space="preserve"> características de la clase </w:t>
      </w:r>
      <w:bookmarkEnd w:id="16"/>
      <w:r w:rsidR="009F1D89">
        <w:t>de actor Administrador</w:t>
      </w:r>
    </w:p>
    <w:tbl>
      <w:tblPr>
        <w:tblStyle w:val="Tabladecuadrcula6concolores"/>
        <w:tblW w:w="0" w:type="auto"/>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675"/>
        <w:gridCol w:w="7047"/>
      </w:tblGrid>
      <w:tr w:rsidR="00902783" w:rsidTr="00902783">
        <w:trPr>
          <w:cnfStyle w:val="100000000000" w:firstRow="1" w:lastRow="0" w:firstColumn="0" w:lastColumn="0" w:oddVBand="0" w:evenVBand="0" w:oddHBand="0"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1675" w:type="dxa"/>
            <w:tcBorders>
              <w:top w:val="single" w:sz="12" w:space="0" w:color="auto"/>
              <w:left w:val="single" w:sz="12" w:space="0" w:color="auto"/>
              <w:right w:val="single" w:sz="12" w:space="0" w:color="auto"/>
            </w:tcBorders>
            <w:shd w:val="clear" w:color="auto" w:fill="F2F2F2" w:themeFill="background1" w:themeFillShade="F2"/>
            <w:hideMark/>
          </w:tcPr>
          <w:p w:rsidR="00902783" w:rsidRDefault="00902783">
            <w:pPr>
              <w:jc w:val="center"/>
              <w:rPr>
                <w:rFonts w:ascii="Arial" w:hAnsi="Arial" w:cs="Arial"/>
              </w:rPr>
            </w:pPr>
            <w:r>
              <w:rPr>
                <w:rFonts w:ascii="Arial" w:hAnsi="Arial" w:cs="Arial"/>
              </w:rPr>
              <w:t>Tipo de usuario</w:t>
            </w:r>
          </w:p>
        </w:tc>
        <w:tc>
          <w:tcPr>
            <w:tcW w:w="7047" w:type="dxa"/>
            <w:tcBorders>
              <w:top w:val="single" w:sz="12" w:space="0" w:color="auto"/>
              <w:left w:val="single" w:sz="12" w:space="0" w:color="auto"/>
              <w:right w:val="single" w:sz="12" w:space="0" w:color="auto"/>
            </w:tcBorders>
            <w:shd w:val="clear" w:color="auto" w:fill="FFFFFF" w:themeFill="background1"/>
            <w:hideMark/>
          </w:tcPr>
          <w:p w:rsidR="00902783" w:rsidRDefault="009F1D89">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b w:val="0"/>
                <w:sz w:val="24"/>
                <w:szCs w:val="24"/>
              </w:rPr>
              <w:t>Administrador</w:t>
            </w:r>
          </w:p>
        </w:tc>
      </w:tr>
      <w:tr w:rsidR="00902783" w:rsidTr="00902783">
        <w:trPr>
          <w:cnfStyle w:val="000000100000" w:firstRow="0" w:lastRow="0" w:firstColumn="0" w:lastColumn="0" w:oddVBand="0" w:evenVBand="0" w:oddHBand="1"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16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rsidR="00902783" w:rsidRDefault="00902783">
            <w:pPr>
              <w:jc w:val="center"/>
              <w:rPr>
                <w:rFonts w:ascii="Arial" w:hAnsi="Arial" w:cs="Arial"/>
                <w:sz w:val="24"/>
                <w:szCs w:val="24"/>
              </w:rPr>
            </w:pPr>
            <w:r>
              <w:rPr>
                <w:rFonts w:ascii="Arial" w:hAnsi="Arial" w:cs="Arial"/>
                <w:sz w:val="24"/>
                <w:szCs w:val="24"/>
              </w:rPr>
              <w:t>Formación</w:t>
            </w:r>
          </w:p>
          <w:p w:rsidR="00902783" w:rsidRDefault="00902783">
            <w:pPr>
              <w:jc w:val="center"/>
              <w:rPr>
                <w:rFonts w:ascii="Arial" w:hAnsi="Arial" w:cs="Arial"/>
                <w:sz w:val="24"/>
                <w:szCs w:val="24"/>
              </w:rPr>
            </w:pPr>
            <w:r>
              <w:rPr>
                <w:rFonts w:ascii="Arial" w:hAnsi="Arial" w:cs="Arial"/>
                <w:sz w:val="24"/>
                <w:szCs w:val="24"/>
              </w:rPr>
              <w:t xml:space="preserve">académica </w:t>
            </w:r>
          </w:p>
        </w:tc>
        <w:tc>
          <w:tcPr>
            <w:tcW w:w="7047"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rsidR="00902783" w:rsidRDefault="0090278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Profesionista</w:t>
            </w:r>
          </w:p>
        </w:tc>
      </w:tr>
      <w:tr w:rsidR="00902783" w:rsidRPr="00902783" w:rsidTr="00902783">
        <w:trPr>
          <w:trHeight w:val="516"/>
        </w:trPr>
        <w:tc>
          <w:tcPr>
            <w:cnfStyle w:val="001000000000" w:firstRow="0" w:lastRow="0" w:firstColumn="1" w:lastColumn="0" w:oddVBand="0" w:evenVBand="0" w:oddHBand="0" w:evenHBand="0" w:firstRowFirstColumn="0" w:firstRowLastColumn="0" w:lastRowFirstColumn="0" w:lastRowLastColumn="0"/>
            <w:tcW w:w="16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rsidR="00902783" w:rsidRDefault="00902783">
            <w:pPr>
              <w:tabs>
                <w:tab w:val="left" w:pos="780"/>
              </w:tabs>
              <w:jc w:val="center"/>
              <w:rPr>
                <w:rFonts w:ascii="Arial" w:hAnsi="Arial" w:cs="Arial"/>
                <w:sz w:val="24"/>
                <w:szCs w:val="24"/>
              </w:rPr>
            </w:pPr>
            <w:r>
              <w:rPr>
                <w:rFonts w:ascii="Arial" w:hAnsi="Arial" w:cs="Arial"/>
                <w:sz w:val="24"/>
                <w:szCs w:val="24"/>
              </w:rPr>
              <w:t>Habilidades</w:t>
            </w:r>
          </w:p>
        </w:tc>
        <w:tc>
          <w:tcPr>
            <w:tcW w:w="7047" w:type="dxa"/>
            <w:tcBorders>
              <w:top w:val="single" w:sz="12" w:space="0" w:color="auto"/>
              <w:left w:val="single" w:sz="12" w:space="0" w:color="auto"/>
              <w:bottom w:val="single" w:sz="12" w:space="0" w:color="auto"/>
              <w:right w:val="single" w:sz="12" w:space="0" w:color="auto"/>
            </w:tcBorders>
            <w:shd w:val="clear" w:color="auto" w:fill="FFFFFF" w:themeFill="background1"/>
          </w:tcPr>
          <w:p w:rsidR="00902783" w:rsidRDefault="00902783">
            <w:pPr>
              <w:pStyle w:val="Default"/>
              <w:cnfStyle w:val="000000000000" w:firstRow="0" w:lastRow="0" w:firstColumn="0" w:lastColumn="0" w:oddVBand="0" w:evenVBand="0" w:oddHBand="0" w:evenHBand="0" w:firstRowFirstColumn="0" w:firstRowLastColumn="0" w:lastRowFirstColumn="0" w:lastRowLastColumn="0"/>
            </w:pPr>
            <w:r>
              <w:t xml:space="preserve">Alto nivel de manejo de una computadora </w:t>
            </w:r>
            <w:r w:rsidR="009F1D89">
              <w:t>y completo entendimiento del funcionamiento de la BUAEEI</w:t>
            </w:r>
          </w:p>
          <w:p w:rsidR="00902783" w:rsidRDefault="0090278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902783" w:rsidRPr="00902783" w:rsidTr="00902783">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16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rsidR="00902783" w:rsidRDefault="00902783">
            <w:pPr>
              <w:jc w:val="center"/>
              <w:rPr>
                <w:rFonts w:ascii="Arial" w:hAnsi="Arial" w:cs="Arial"/>
                <w:sz w:val="24"/>
                <w:szCs w:val="24"/>
              </w:rPr>
            </w:pPr>
            <w:r>
              <w:rPr>
                <w:rFonts w:ascii="Arial" w:hAnsi="Arial" w:cs="Arial"/>
                <w:sz w:val="24"/>
                <w:szCs w:val="24"/>
              </w:rPr>
              <w:t>Actividades</w:t>
            </w:r>
          </w:p>
        </w:tc>
        <w:tc>
          <w:tcPr>
            <w:tcW w:w="7047" w:type="dxa"/>
            <w:tcBorders>
              <w:top w:val="single" w:sz="12" w:space="0" w:color="auto"/>
              <w:left w:val="single" w:sz="12" w:space="0" w:color="auto"/>
              <w:bottom w:val="single" w:sz="12" w:space="0" w:color="auto"/>
              <w:right w:val="single" w:sz="12" w:space="0" w:color="auto"/>
            </w:tcBorders>
            <w:shd w:val="clear" w:color="auto" w:fill="FFFFFF" w:themeFill="background1"/>
            <w:hideMark/>
          </w:tcPr>
          <w:p w:rsidR="00902783" w:rsidRDefault="009F1D89" w:rsidP="009F1D8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F1D89">
              <w:rPr>
                <w:rFonts w:ascii="Arial" w:hAnsi="Arial" w:cs="Arial"/>
                <w:sz w:val="24"/>
                <w:szCs w:val="24"/>
              </w:rPr>
              <w:t>Administrar convenios, administrar donaciones a la biblioteca, registrar subsidios, admi</w:t>
            </w:r>
            <w:r>
              <w:rPr>
                <w:rFonts w:ascii="Arial" w:hAnsi="Arial" w:cs="Arial"/>
                <w:sz w:val="24"/>
                <w:szCs w:val="24"/>
              </w:rPr>
              <w:t>nistrar fondos de la biblioteca.</w:t>
            </w:r>
          </w:p>
        </w:tc>
      </w:tr>
    </w:tbl>
    <w:p w:rsidR="00902783" w:rsidRDefault="00902783" w:rsidP="00902783">
      <w:pPr>
        <w:pStyle w:val="Prrafodelista"/>
        <w:jc w:val="both"/>
        <w:rPr>
          <w:rFonts w:ascii="Arial" w:hAnsi="Arial" w:cs="Arial"/>
          <w:sz w:val="28"/>
          <w:szCs w:val="28"/>
        </w:rPr>
      </w:pPr>
    </w:p>
    <w:p w:rsidR="00902783" w:rsidRDefault="00902783" w:rsidP="00902783">
      <w:pPr>
        <w:pStyle w:val="Prrafodelista"/>
        <w:jc w:val="both"/>
        <w:rPr>
          <w:rFonts w:ascii="Arial" w:hAnsi="Arial" w:cs="Arial"/>
          <w:sz w:val="28"/>
          <w:szCs w:val="28"/>
        </w:rPr>
      </w:pPr>
    </w:p>
    <w:p w:rsidR="00A231F0" w:rsidRDefault="00A231F0" w:rsidP="00A231F0">
      <w:pPr>
        <w:pStyle w:val="H2"/>
      </w:pPr>
      <w:bookmarkStart w:id="17" w:name="_Toc451513800"/>
      <w:r>
        <w:lastRenderedPageBreak/>
        <w:t>Diagramas de casos de uso</w:t>
      </w:r>
      <w:bookmarkEnd w:id="17"/>
    </w:p>
    <w:p w:rsidR="00832090" w:rsidRDefault="00A231F0" w:rsidP="00832090">
      <w:bookmarkStart w:id="18" w:name="_Toc437031700"/>
      <w:r>
        <w:t xml:space="preserve">A </w:t>
      </w:r>
      <w:r w:rsidR="00832090">
        <w:t>continuación,</w:t>
      </w:r>
      <w:r>
        <w:t xml:space="preserve"> se muestran </w:t>
      </w:r>
      <w:r w:rsidR="00832090">
        <w:t>los diagramas de casos de uso con todos los escenarios que contienen todos los casos de uso.</w:t>
      </w:r>
    </w:p>
    <w:p w:rsidR="00DF7D18" w:rsidRDefault="00DF7D18">
      <w:pPr>
        <w:sectPr w:rsidR="00DF7D18" w:rsidSect="00921B82">
          <w:headerReference w:type="default" r:id="rId12"/>
          <w:pgSz w:w="12240" w:h="15840"/>
          <w:pgMar w:top="1417" w:right="1701" w:bottom="1417" w:left="1701"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pPr>
      <w:r>
        <w:br w:type="page"/>
      </w:r>
    </w:p>
    <w:p w:rsidR="00DF7D18" w:rsidRDefault="00DF7D18"/>
    <w:p w:rsidR="00DF7D18" w:rsidRDefault="00DF7D18"/>
    <w:p w:rsidR="00DF7D18" w:rsidRDefault="00DF7D18"/>
    <w:p w:rsidR="00DF7D18" w:rsidRDefault="00EA156C">
      <w:r w:rsidRPr="00EA156C">
        <w:rPr>
          <w:noProof/>
          <w:lang w:val="en-US"/>
        </w:rPr>
        <w:drawing>
          <wp:anchor distT="0" distB="0" distL="114300" distR="114300" simplePos="0" relativeHeight="251673600" behindDoc="1" locked="0" layoutInCell="1" allowOverlap="1" wp14:anchorId="3D7D1229" wp14:editId="022E9075">
            <wp:simplePos x="0" y="0"/>
            <wp:positionH relativeFrom="margin">
              <wp:align>center</wp:align>
            </wp:positionH>
            <wp:positionV relativeFrom="paragraph">
              <wp:posOffset>62921</wp:posOffset>
            </wp:positionV>
            <wp:extent cx="4039235" cy="5868670"/>
            <wp:effectExtent l="0" t="0" r="0" b="0"/>
            <wp:wrapTight wrapText="bothSides">
              <wp:wrapPolygon edited="0">
                <wp:start x="0" y="0"/>
                <wp:lineTo x="0" y="21525"/>
                <wp:lineTo x="21495" y="21525"/>
                <wp:lineTo x="21495"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39235" cy="58686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F7D18" w:rsidRDefault="00DF7D18"/>
    <w:p w:rsidR="00DF7D18" w:rsidRDefault="00DF7D18"/>
    <w:p w:rsidR="00DF7D18" w:rsidRDefault="00DF7D18"/>
    <w:p w:rsidR="00DF7D18" w:rsidRDefault="00DF7D18"/>
    <w:p w:rsidR="00DF7D18" w:rsidRDefault="00DF7D18"/>
    <w:p w:rsidR="00DF7D18" w:rsidRDefault="00DF7D18"/>
    <w:p w:rsidR="00DF7D18" w:rsidRDefault="00DF7D18"/>
    <w:p w:rsidR="00DF7D18" w:rsidRDefault="00DF7D18">
      <w:r>
        <w:rPr>
          <w:noProof/>
          <w:lang w:val="en-US"/>
        </w:rPr>
        <mc:AlternateContent>
          <mc:Choice Requires="wps">
            <w:drawing>
              <wp:anchor distT="0" distB="0" distL="114300" distR="114300" simplePos="0" relativeHeight="251663360" behindDoc="1" locked="0" layoutInCell="1" allowOverlap="1" wp14:anchorId="4F6878A6" wp14:editId="75E94F39">
                <wp:simplePos x="0" y="0"/>
                <wp:positionH relativeFrom="margin">
                  <wp:align>center</wp:align>
                </wp:positionH>
                <wp:positionV relativeFrom="paragraph">
                  <wp:posOffset>3743380</wp:posOffset>
                </wp:positionV>
                <wp:extent cx="4445000" cy="635"/>
                <wp:effectExtent l="0" t="0" r="0" b="0"/>
                <wp:wrapTight wrapText="bothSides">
                  <wp:wrapPolygon edited="0">
                    <wp:start x="0" y="0"/>
                    <wp:lineTo x="0" y="20057"/>
                    <wp:lineTo x="21477" y="20057"/>
                    <wp:lineTo x="21477" y="0"/>
                    <wp:lineTo x="0" y="0"/>
                  </wp:wrapPolygon>
                </wp:wrapTight>
                <wp:docPr id="35" name="Cuadro de texto 35"/>
                <wp:cNvGraphicFramePr/>
                <a:graphic xmlns:a="http://schemas.openxmlformats.org/drawingml/2006/main">
                  <a:graphicData uri="http://schemas.microsoft.com/office/word/2010/wordprocessingShape">
                    <wps:wsp>
                      <wps:cNvSpPr txBox="1"/>
                      <wps:spPr>
                        <a:xfrm>
                          <a:off x="0" y="0"/>
                          <a:ext cx="4445000" cy="635"/>
                        </a:xfrm>
                        <a:prstGeom prst="rect">
                          <a:avLst/>
                        </a:prstGeom>
                        <a:solidFill>
                          <a:prstClr val="white"/>
                        </a:solidFill>
                        <a:ln>
                          <a:noFill/>
                        </a:ln>
                      </wps:spPr>
                      <wps:txbx>
                        <w:txbxContent>
                          <w:p w:rsidR="00A7670B" w:rsidRPr="00360631" w:rsidRDefault="00A7670B" w:rsidP="00DF7D18">
                            <w:pPr>
                              <w:pStyle w:val="Descripcin"/>
                              <w:rPr>
                                <w:noProof/>
                              </w:rPr>
                            </w:pPr>
                            <w:r>
                              <w:t xml:space="preserve">Figura </w:t>
                            </w:r>
                            <w:r>
                              <w:fldChar w:fldCharType="begin"/>
                            </w:r>
                            <w:r>
                              <w:instrText xml:space="preserve"> SEQ Figura \* ARABIC </w:instrText>
                            </w:r>
                            <w:r>
                              <w:fldChar w:fldCharType="separate"/>
                            </w:r>
                            <w:r>
                              <w:rPr>
                                <w:noProof/>
                              </w:rPr>
                              <w:t>2</w:t>
                            </w:r>
                            <w:r>
                              <w:rPr>
                                <w:noProof/>
                              </w:rPr>
                              <w:fldChar w:fldCharType="end"/>
                            </w:r>
                            <w:r>
                              <w:t>Diagrama Casos de uso Administración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6878A6" id="Cuadro de texto 35" o:spid="_x0000_s1027" type="#_x0000_t202" style="position:absolute;margin-left:0;margin-top:294.75pt;width:350pt;height:.05pt;z-index:-25165312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" stroked="f">
                <v:textbox style="mso-fit-shape-to-text:t" inset="0,0,0,0">
                  <w:txbxContent>
                    <w:p w:rsidR="00A7670B" w:rsidRPr="00360631" w:rsidRDefault="00A7670B" w:rsidP="00DF7D18">
                      <w:pPr>
                        <w:pStyle w:val="Descripcin"/>
                        <w:rPr>
                          <w:noProof/>
                        </w:rPr>
                      </w:pPr>
                      <w:r>
                        <w:t xml:space="preserve">Figura </w:t>
                      </w:r>
                      <w:r>
                        <w:fldChar w:fldCharType="begin"/>
                      </w:r>
                      <w:r>
                        <w:instrText xml:space="preserve"> SEQ Figura \* ARABIC </w:instrText>
                      </w:r>
                      <w:r>
                        <w:fldChar w:fldCharType="separate"/>
                      </w:r>
                      <w:r>
                        <w:rPr>
                          <w:noProof/>
                        </w:rPr>
                        <w:t>2</w:t>
                      </w:r>
                      <w:r>
                        <w:rPr>
                          <w:noProof/>
                        </w:rPr>
                        <w:fldChar w:fldCharType="end"/>
                      </w:r>
                      <w:r>
                        <w:t>Diagrama Casos de uso Administración</w:t>
                      </w:r>
                    </w:p>
                  </w:txbxContent>
                </v:textbox>
                <w10:wrap type="tight" anchorx="margin"/>
              </v:shape>
            </w:pict>
          </mc:Fallback>
        </mc:AlternateContent>
      </w:r>
      <w:r>
        <w:br w:type="page"/>
      </w:r>
    </w:p>
    <w:p w:rsidR="00DF7D18" w:rsidRDefault="00DF7D18"/>
    <w:p w:rsidR="00DF7D18" w:rsidRDefault="00EA156C">
      <w:r w:rsidRPr="00EA156C">
        <w:rPr>
          <w:noProof/>
          <w:lang w:val="en-US"/>
        </w:rPr>
        <w:drawing>
          <wp:anchor distT="0" distB="0" distL="114300" distR="114300" simplePos="0" relativeHeight="251674624" behindDoc="1" locked="0" layoutInCell="1" allowOverlap="1" wp14:anchorId="1291232A" wp14:editId="64FEB3A2">
            <wp:simplePos x="0" y="0"/>
            <wp:positionH relativeFrom="margin">
              <wp:align>center</wp:align>
            </wp:positionH>
            <wp:positionV relativeFrom="paragraph">
              <wp:posOffset>212007</wp:posOffset>
            </wp:positionV>
            <wp:extent cx="4683125" cy="6718935"/>
            <wp:effectExtent l="0" t="0" r="3175" b="5715"/>
            <wp:wrapTight wrapText="bothSides">
              <wp:wrapPolygon edited="0">
                <wp:start x="0" y="0"/>
                <wp:lineTo x="0" y="21557"/>
                <wp:lineTo x="21527" y="21557"/>
                <wp:lineTo x="21527" y="0"/>
                <wp:lineTo x="0" y="0"/>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3125" cy="67189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A156C">
        <w:t xml:space="preserve"> </w:t>
      </w:r>
    </w:p>
    <w:p w:rsidR="00DF7D18" w:rsidRDefault="00EA156C">
      <w:r>
        <w:rPr>
          <w:noProof/>
          <w:lang w:val="en-US"/>
        </w:rPr>
        <mc:AlternateContent>
          <mc:Choice Requires="wps">
            <w:drawing>
              <wp:anchor distT="0" distB="0" distL="114300" distR="114300" simplePos="0" relativeHeight="251666432" behindDoc="1" locked="0" layoutInCell="1" allowOverlap="1" wp14:anchorId="1A3E4298" wp14:editId="618D748B">
                <wp:simplePos x="0" y="0"/>
                <wp:positionH relativeFrom="margin">
                  <wp:align>center</wp:align>
                </wp:positionH>
                <wp:positionV relativeFrom="paragraph">
                  <wp:posOffset>6682105</wp:posOffset>
                </wp:positionV>
                <wp:extent cx="4683125" cy="635"/>
                <wp:effectExtent l="0" t="0" r="3175" b="0"/>
                <wp:wrapTight wrapText="bothSides">
                  <wp:wrapPolygon edited="0">
                    <wp:start x="0" y="0"/>
                    <wp:lineTo x="0" y="20057"/>
                    <wp:lineTo x="21527" y="20057"/>
                    <wp:lineTo x="21527" y="0"/>
                    <wp:lineTo x="0" y="0"/>
                  </wp:wrapPolygon>
                </wp:wrapTight>
                <wp:docPr id="37" name="Cuadro de texto 37"/>
                <wp:cNvGraphicFramePr/>
                <a:graphic xmlns:a="http://schemas.openxmlformats.org/drawingml/2006/main">
                  <a:graphicData uri="http://schemas.microsoft.com/office/word/2010/wordprocessingShape">
                    <wps:wsp>
                      <wps:cNvSpPr txBox="1"/>
                      <wps:spPr>
                        <a:xfrm>
                          <a:off x="0" y="0"/>
                          <a:ext cx="4683125" cy="635"/>
                        </a:xfrm>
                        <a:prstGeom prst="rect">
                          <a:avLst/>
                        </a:prstGeom>
                        <a:solidFill>
                          <a:prstClr val="white"/>
                        </a:solidFill>
                        <a:ln>
                          <a:noFill/>
                        </a:ln>
                      </wps:spPr>
                      <wps:txbx>
                        <w:txbxContent>
                          <w:p w:rsidR="00A7670B" w:rsidRPr="00DF00D9" w:rsidRDefault="00A7670B" w:rsidP="00DF7D18">
                            <w:pPr>
                              <w:pStyle w:val="Descripcin"/>
                              <w:rPr>
                                <w:noProof/>
                              </w:rPr>
                            </w:pPr>
                            <w:r>
                              <w:t xml:space="preserve">Figura </w:t>
                            </w:r>
                            <w:r>
                              <w:fldChar w:fldCharType="begin"/>
                            </w:r>
                            <w:r>
                              <w:instrText xml:space="preserve"> SEQ Figura \* ARABIC </w:instrText>
                            </w:r>
                            <w:r>
                              <w:fldChar w:fldCharType="separate"/>
                            </w:r>
                            <w:r>
                              <w:rPr>
                                <w:noProof/>
                              </w:rPr>
                              <w:t>3</w:t>
                            </w:r>
                            <w:r>
                              <w:rPr>
                                <w:noProof/>
                              </w:rPr>
                              <w:fldChar w:fldCharType="end"/>
                            </w:r>
                            <w:r>
                              <w:t xml:space="preserve"> Diagrama de casos de uso Funcionalidad del sistema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3E4298" id="Cuadro de texto 37" o:spid="_x0000_s1028" type="#_x0000_t202" style="position:absolute;margin-left:0;margin-top:526.15pt;width:368.75pt;height:.05pt;z-index:-25165004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" stroked="f">
                <v:textbox style="mso-fit-shape-to-text:t" inset="0,0,0,0">
                  <w:txbxContent>
                    <w:p w:rsidR="00A7670B" w:rsidRPr="00DF00D9" w:rsidRDefault="00A7670B" w:rsidP="00DF7D18">
                      <w:pPr>
                        <w:pStyle w:val="Descripcin"/>
                        <w:rPr>
                          <w:noProof/>
                        </w:rPr>
                      </w:pPr>
                      <w:r>
                        <w:t xml:space="preserve">Figura </w:t>
                      </w:r>
                      <w:r>
                        <w:fldChar w:fldCharType="begin"/>
                      </w:r>
                      <w:r>
                        <w:instrText xml:space="preserve"> SEQ Figura \* ARABIC </w:instrText>
                      </w:r>
                      <w:r>
                        <w:fldChar w:fldCharType="separate"/>
                      </w:r>
                      <w:r>
                        <w:rPr>
                          <w:noProof/>
                        </w:rPr>
                        <w:t>3</w:t>
                      </w:r>
                      <w:r>
                        <w:rPr>
                          <w:noProof/>
                        </w:rPr>
                        <w:fldChar w:fldCharType="end"/>
                      </w:r>
                      <w:r>
                        <w:t xml:space="preserve"> Diagrama de casos de uso Funcionalidad del sistema</w:t>
                      </w:r>
                    </w:p>
                  </w:txbxContent>
                </v:textbox>
                <w10:wrap type="tight" anchorx="margin"/>
              </v:shape>
            </w:pict>
          </mc:Fallback>
        </mc:AlternateContent>
      </w:r>
      <w:r w:rsidR="00DF7D18">
        <w:br w:type="page"/>
      </w:r>
    </w:p>
    <w:p w:rsidR="00DF7D18" w:rsidRDefault="00DF7D18"/>
    <w:p w:rsidR="00DF7D18" w:rsidRDefault="00EA156C">
      <w:r>
        <w:rPr>
          <w:noProof/>
          <w:lang w:val="en-US"/>
        </w:rPr>
        <mc:AlternateContent>
          <mc:Choice Requires="wps">
            <w:drawing>
              <wp:anchor distT="0" distB="0" distL="114300" distR="114300" simplePos="0" relativeHeight="251669504" behindDoc="1" locked="0" layoutInCell="1" allowOverlap="1" wp14:anchorId="0ABCE299" wp14:editId="0B4DC2DB">
                <wp:simplePos x="0" y="0"/>
                <wp:positionH relativeFrom="column">
                  <wp:posOffset>829807</wp:posOffset>
                </wp:positionH>
                <wp:positionV relativeFrom="paragraph">
                  <wp:posOffset>6411043</wp:posOffset>
                </wp:positionV>
                <wp:extent cx="3609975" cy="635"/>
                <wp:effectExtent l="0" t="0" r="0" b="0"/>
                <wp:wrapTight wrapText="bothSides">
                  <wp:wrapPolygon edited="0">
                    <wp:start x="0" y="0"/>
                    <wp:lineTo x="0" y="21600"/>
                    <wp:lineTo x="21600" y="21600"/>
                    <wp:lineTo x="21600" y="0"/>
                  </wp:wrapPolygon>
                </wp:wrapTight>
                <wp:docPr id="39" name="Cuadro de texto 39"/>
                <wp:cNvGraphicFramePr/>
                <a:graphic xmlns:a="http://schemas.openxmlformats.org/drawingml/2006/main">
                  <a:graphicData uri="http://schemas.microsoft.com/office/word/2010/wordprocessingShape">
                    <wps:wsp>
                      <wps:cNvSpPr txBox="1"/>
                      <wps:spPr>
                        <a:xfrm>
                          <a:off x="0" y="0"/>
                          <a:ext cx="3609975" cy="635"/>
                        </a:xfrm>
                        <a:prstGeom prst="rect">
                          <a:avLst/>
                        </a:prstGeom>
                        <a:solidFill>
                          <a:prstClr val="white"/>
                        </a:solidFill>
                        <a:ln>
                          <a:noFill/>
                        </a:ln>
                      </wps:spPr>
                      <wps:txbx>
                        <w:txbxContent>
                          <w:p w:rsidR="00A7670B" w:rsidRPr="003220C0" w:rsidRDefault="00A7670B" w:rsidP="00DF7D18">
                            <w:pPr>
                              <w:pStyle w:val="Descripcin"/>
                              <w:rPr>
                                <w:noProof/>
                              </w:rPr>
                            </w:pPr>
                            <w:r>
                              <w:t xml:space="preserve">Figura </w:t>
                            </w:r>
                            <w:r>
                              <w:fldChar w:fldCharType="begin"/>
                            </w:r>
                            <w:r>
                              <w:instrText xml:space="preserve"> SEQ Figura \* ARABIC </w:instrText>
                            </w:r>
                            <w:r>
                              <w:fldChar w:fldCharType="separate"/>
                            </w:r>
                            <w:r>
                              <w:rPr>
                                <w:noProof/>
                              </w:rPr>
                              <w:t>4</w:t>
                            </w:r>
                            <w:r>
                              <w:rPr>
                                <w:noProof/>
                              </w:rPr>
                              <w:fldChar w:fldCharType="end"/>
                            </w:r>
                            <w:r>
                              <w:t xml:space="preserve"> Diagrama casos de uso Acervo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BCE299" id="Cuadro de texto 39" o:spid="_x0000_s1029" type="#_x0000_t202" style="position:absolute;margin-left:65.35pt;margin-top:504.8pt;width:284.25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" stroked="f">
                <v:textbox style="mso-fit-shape-to-text:t" inset="0,0,0,0">
                  <w:txbxContent>
                    <w:p w:rsidR="00A7670B" w:rsidRPr="003220C0" w:rsidRDefault="00A7670B" w:rsidP="00DF7D18">
                      <w:pPr>
                        <w:pStyle w:val="Descripcin"/>
                        <w:rPr>
                          <w:noProof/>
                        </w:rPr>
                      </w:pPr>
                      <w:r>
                        <w:t xml:space="preserve">Figura </w:t>
                      </w:r>
                      <w:r>
                        <w:fldChar w:fldCharType="begin"/>
                      </w:r>
                      <w:r>
                        <w:instrText xml:space="preserve"> SEQ Figura \* ARABIC </w:instrText>
                      </w:r>
                      <w:r>
                        <w:fldChar w:fldCharType="separate"/>
                      </w:r>
                      <w:r>
                        <w:rPr>
                          <w:noProof/>
                        </w:rPr>
                        <w:t>4</w:t>
                      </w:r>
                      <w:r>
                        <w:rPr>
                          <w:noProof/>
                        </w:rPr>
                        <w:fldChar w:fldCharType="end"/>
                      </w:r>
                      <w:r>
                        <w:t xml:space="preserve"> Diagrama casos de uso Acervo</w:t>
                      </w:r>
                    </w:p>
                  </w:txbxContent>
                </v:textbox>
                <w10:wrap type="tight"/>
              </v:shape>
            </w:pict>
          </mc:Fallback>
        </mc:AlternateContent>
      </w:r>
      <w:r w:rsidRPr="00EA156C">
        <w:rPr>
          <w:noProof/>
          <w:lang w:val="en-US"/>
        </w:rPr>
        <w:drawing>
          <wp:anchor distT="0" distB="0" distL="114300" distR="114300" simplePos="0" relativeHeight="251659263" behindDoc="1" locked="0" layoutInCell="1" allowOverlap="1" wp14:anchorId="4138F2AC" wp14:editId="40C28348">
            <wp:simplePos x="0" y="0"/>
            <wp:positionH relativeFrom="margin">
              <wp:align>center</wp:align>
            </wp:positionH>
            <wp:positionV relativeFrom="paragraph">
              <wp:posOffset>866996</wp:posOffset>
            </wp:positionV>
            <wp:extent cx="4086860" cy="5416550"/>
            <wp:effectExtent l="0" t="0" r="8890" b="0"/>
            <wp:wrapTight wrapText="bothSides">
              <wp:wrapPolygon edited="0">
                <wp:start x="0" y="0"/>
                <wp:lineTo x="0" y="21499"/>
                <wp:lineTo x="21546" y="21499"/>
                <wp:lineTo x="21546" y="0"/>
                <wp:lineTo x="0" y="0"/>
              </wp:wrapPolygon>
            </wp:wrapTight>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86860" cy="5416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A156C">
        <w:t xml:space="preserve"> </w:t>
      </w:r>
      <w:r w:rsidR="00DF7D18">
        <w:br w:type="page"/>
      </w:r>
    </w:p>
    <w:p w:rsidR="00DF7D18" w:rsidRDefault="00101D51">
      <w:pPr>
        <w:sectPr w:rsidR="00DF7D18" w:rsidSect="00DF7D18">
          <w:pgSz w:w="12240" w:h="15840"/>
          <w:pgMar w:top="1418" w:right="1701" w:bottom="1418" w:left="1701"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pPr>
      <w:r>
        <w:rPr>
          <w:noProof/>
          <w:lang w:val="en-US"/>
        </w:rPr>
        <w:lastRenderedPageBreak/>
        <mc:AlternateContent>
          <mc:Choice Requires="wps">
            <w:drawing>
              <wp:anchor distT="0" distB="0" distL="114300" distR="114300" simplePos="0" relativeHeight="251672576" behindDoc="1" locked="0" layoutInCell="1" allowOverlap="1" wp14:anchorId="01332FFC" wp14:editId="23C48D52">
                <wp:simplePos x="0" y="0"/>
                <wp:positionH relativeFrom="column">
                  <wp:posOffset>715176</wp:posOffset>
                </wp:positionH>
                <wp:positionV relativeFrom="paragraph">
                  <wp:posOffset>6018088</wp:posOffset>
                </wp:positionV>
                <wp:extent cx="3641725" cy="635"/>
                <wp:effectExtent l="0" t="0" r="0" b="0"/>
                <wp:wrapTight wrapText="bothSides">
                  <wp:wrapPolygon edited="0">
                    <wp:start x="0" y="0"/>
                    <wp:lineTo x="0" y="21600"/>
                    <wp:lineTo x="21600" y="21600"/>
                    <wp:lineTo x="21600" y="0"/>
                  </wp:wrapPolygon>
                </wp:wrapTight>
                <wp:docPr id="41" name="Cuadro de texto 41"/>
                <wp:cNvGraphicFramePr/>
                <a:graphic xmlns:a="http://schemas.openxmlformats.org/drawingml/2006/main">
                  <a:graphicData uri="http://schemas.microsoft.com/office/word/2010/wordprocessingShape">
                    <wps:wsp>
                      <wps:cNvSpPr txBox="1"/>
                      <wps:spPr>
                        <a:xfrm>
                          <a:off x="0" y="0"/>
                          <a:ext cx="3641725" cy="635"/>
                        </a:xfrm>
                        <a:prstGeom prst="rect">
                          <a:avLst/>
                        </a:prstGeom>
                        <a:solidFill>
                          <a:prstClr val="white"/>
                        </a:solidFill>
                        <a:ln>
                          <a:noFill/>
                        </a:ln>
                      </wps:spPr>
                      <wps:txbx>
                        <w:txbxContent>
                          <w:p w:rsidR="00A7670B" w:rsidRPr="0055042C" w:rsidRDefault="00A7670B" w:rsidP="00DF7D18">
                            <w:pPr>
                              <w:pStyle w:val="Descripcin"/>
                            </w:pPr>
                            <w:r>
                              <w:t xml:space="preserve">Figura </w:t>
                            </w:r>
                            <w:r>
                              <w:fldChar w:fldCharType="begin"/>
                            </w:r>
                            <w:r>
                              <w:instrText xml:space="preserve"> SEQ Figura \* ARABIC </w:instrText>
                            </w:r>
                            <w:r>
                              <w:fldChar w:fldCharType="separate"/>
                            </w:r>
                            <w:r>
                              <w:rPr>
                                <w:noProof/>
                              </w:rPr>
                              <w:t>5</w:t>
                            </w:r>
                            <w:r>
                              <w:rPr>
                                <w:noProof/>
                              </w:rPr>
                              <w:fldChar w:fldCharType="end"/>
                            </w:r>
                            <w:r>
                              <w:t xml:space="preserve"> Diagrama casos de uso Administrar usuario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332FFC" id="Cuadro de texto 41" o:spid="_x0000_s1030" type="#_x0000_t202" style="position:absolute;margin-left:56.3pt;margin-top:473.85pt;width:286.75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" stroked="f">
                <v:textbox style="mso-fit-shape-to-text:t" inset="0,0,0,0">
                  <w:txbxContent>
                    <w:p w:rsidR="00A7670B" w:rsidRPr="0055042C" w:rsidRDefault="00A7670B" w:rsidP="00DF7D18">
                      <w:pPr>
                        <w:pStyle w:val="Descripcin"/>
                      </w:pPr>
                      <w:r>
                        <w:t xml:space="preserve">Figura </w:t>
                      </w:r>
                      <w:r>
                        <w:fldChar w:fldCharType="begin"/>
                      </w:r>
                      <w:r>
                        <w:instrText xml:space="preserve"> SEQ Figura \* ARABIC </w:instrText>
                      </w:r>
                      <w:r>
                        <w:fldChar w:fldCharType="separate"/>
                      </w:r>
                      <w:r>
                        <w:rPr>
                          <w:noProof/>
                        </w:rPr>
                        <w:t>5</w:t>
                      </w:r>
                      <w:r>
                        <w:rPr>
                          <w:noProof/>
                        </w:rPr>
                        <w:fldChar w:fldCharType="end"/>
                      </w:r>
                      <w:r>
                        <w:t xml:space="preserve"> Diagrama casos de uso Administrar usuario</w:t>
                      </w:r>
                    </w:p>
                  </w:txbxContent>
                </v:textbox>
                <w10:wrap type="tight"/>
              </v:shape>
            </w:pict>
          </mc:Fallback>
        </mc:AlternateContent>
      </w:r>
      <w:r w:rsidRPr="00101D51">
        <w:rPr>
          <w:noProof/>
          <w:lang w:val="en-US"/>
        </w:rPr>
        <w:drawing>
          <wp:anchor distT="0" distB="0" distL="114300" distR="114300" simplePos="0" relativeHeight="251658238" behindDoc="1" locked="0" layoutInCell="1" allowOverlap="1" wp14:anchorId="466E542A" wp14:editId="119F9847">
            <wp:simplePos x="0" y="0"/>
            <wp:positionH relativeFrom="margin">
              <wp:align>center</wp:align>
            </wp:positionH>
            <wp:positionV relativeFrom="paragraph">
              <wp:posOffset>1860605</wp:posOffset>
            </wp:positionV>
            <wp:extent cx="4229735" cy="4007485"/>
            <wp:effectExtent l="0" t="0" r="0" b="0"/>
            <wp:wrapTight wrapText="bothSides">
              <wp:wrapPolygon edited="0">
                <wp:start x="0" y="0"/>
                <wp:lineTo x="0" y="21460"/>
                <wp:lineTo x="21499" y="21460"/>
                <wp:lineTo x="21499" y="0"/>
                <wp:lineTo x="0" y="0"/>
              </wp:wrapPolygon>
            </wp:wrapTight>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29735" cy="4007485"/>
                    </a:xfrm>
                    <a:prstGeom prst="rect">
                      <a:avLst/>
                    </a:prstGeom>
                    <a:noFill/>
                    <a:ln>
                      <a:noFill/>
                    </a:ln>
                  </pic:spPr>
                </pic:pic>
              </a:graphicData>
            </a:graphic>
            <wp14:sizeRelH relativeFrom="page">
              <wp14:pctWidth>0</wp14:pctWidth>
            </wp14:sizeRelH>
            <wp14:sizeRelV relativeFrom="page">
              <wp14:pctHeight>0</wp14:pctHeight>
            </wp14:sizeRelV>
          </wp:anchor>
        </w:drawing>
      </w:r>
      <w:r w:rsidR="00DF7D18">
        <w:br w:type="page"/>
      </w:r>
    </w:p>
    <w:p w:rsidR="00AB5926" w:rsidRDefault="00AB5926" w:rsidP="00AB5926">
      <w:pPr>
        <w:pStyle w:val="H2"/>
      </w:pPr>
      <w:bookmarkStart w:id="19" w:name="_Toc451513801"/>
      <w:r>
        <w:lastRenderedPageBreak/>
        <w:t>Restricciones</w:t>
      </w:r>
      <w:bookmarkEnd w:id="18"/>
      <w:bookmarkEnd w:id="19"/>
    </w:p>
    <w:p w:rsidR="00AB5926" w:rsidRDefault="00AB5926" w:rsidP="00AB5926">
      <w:pPr>
        <w:pStyle w:val="Prrafodelista"/>
        <w:numPr>
          <w:ilvl w:val="0"/>
          <w:numId w:val="5"/>
        </w:numPr>
        <w:spacing w:line="256" w:lineRule="auto"/>
        <w:jc w:val="both"/>
        <w:rPr>
          <w:rFonts w:ascii="Arial" w:hAnsi="Arial" w:cs="Arial"/>
          <w:sz w:val="24"/>
          <w:szCs w:val="24"/>
        </w:rPr>
      </w:pPr>
      <w:r>
        <w:rPr>
          <w:rFonts w:ascii="Arial" w:hAnsi="Arial" w:cs="Arial"/>
          <w:sz w:val="24"/>
          <w:szCs w:val="24"/>
        </w:rPr>
        <w:t>Se debe tener acceso a Internet.</w:t>
      </w:r>
    </w:p>
    <w:p w:rsidR="00AB5926" w:rsidRDefault="00AB5926" w:rsidP="00AB5926">
      <w:pPr>
        <w:pStyle w:val="Prrafodelista"/>
        <w:numPr>
          <w:ilvl w:val="0"/>
          <w:numId w:val="5"/>
        </w:numPr>
        <w:spacing w:line="256" w:lineRule="auto"/>
        <w:jc w:val="both"/>
        <w:rPr>
          <w:rFonts w:ascii="Arial" w:hAnsi="Arial" w:cs="Arial"/>
          <w:sz w:val="24"/>
          <w:szCs w:val="24"/>
        </w:rPr>
      </w:pPr>
      <w:r>
        <w:rPr>
          <w:rFonts w:ascii="Arial" w:hAnsi="Arial" w:cs="Arial"/>
          <w:sz w:val="24"/>
          <w:szCs w:val="24"/>
        </w:rPr>
        <w:t>La interfaz debe estar diseñada de forma intuitiva.</w:t>
      </w:r>
    </w:p>
    <w:p w:rsidR="00AB5926" w:rsidRDefault="00AB5926" w:rsidP="00AB5926">
      <w:pPr>
        <w:pStyle w:val="Prrafodelista"/>
        <w:numPr>
          <w:ilvl w:val="0"/>
          <w:numId w:val="5"/>
        </w:numPr>
        <w:spacing w:line="256" w:lineRule="auto"/>
        <w:jc w:val="both"/>
        <w:rPr>
          <w:rFonts w:ascii="Arial" w:hAnsi="Arial" w:cs="Arial"/>
          <w:sz w:val="24"/>
          <w:szCs w:val="24"/>
        </w:rPr>
      </w:pPr>
      <w:r>
        <w:rPr>
          <w:rFonts w:ascii="Arial" w:hAnsi="Arial" w:cs="Arial"/>
          <w:sz w:val="24"/>
          <w:szCs w:val="24"/>
        </w:rPr>
        <w:t>Se debe contar con servidores capaces de atender consultas concurrentes, además de un servidor dedicado.</w:t>
      </w:r>
    </w:p>
    <w:p w:rsidR="00AB5926" w:rsidRDefault="00AB5926" w:rsidP="00AB5926">
      <w:pPr>
        <w:pStyle w:val="Prrafodelista"/>
        <w:numPr>
          <w:ilvl w:val="0"/>
          <w:numId w:val="5"/>
        </w:numPr>
        <w:spacing w:line="256" w:lineRule="auto"/>
        <w:jc w:val="both"/>
        <w:rPr>
          <w:rFonts w:ascii="Arial" w:hAnsi="Arial" w:cs="Arial"/>
          <w:sz w:val="24"/>
          <w:szCs w:val="24"/>
        </w:rPr>
      </w:pPr>
      <w:r>
        <w:rPr>
          <w:rFonts w:ascii="Arial" w:hAnsi="Arial" w:cs="Arial"/>
          <w:sz w:val="24"/>
          <w:szCs w:val="24"/>
        </w:rPr>
        <w:t>Los datos de ítems y alumnos deben ser accesibles para el sistema, así, pueden ser solicitados por el sistema.</w:t>
      </w:r>
    </w:p>
    <w:p w:rsidR="005724DE" w:rsidRDefault="005724DE" w:rsidP="005724DE">
      <w:pPr>
        <w:pStyle w:val="H2"/>
      </w:pPr>
      <w:bookmarkStart w:id="20" w:name="_Toc437031701"/>
      <w:bookmarkStart w:id="21" w:name="_Toc451513802"/>
      <w:r>
        <w:t>Suposiciones y dependencias</w:t>
      </w:r>
      <w:bookmarkEnd w:id="20"/>
      <w:bookmarkEnd w:id="21"/>
    </w:p>
    <w:p w:rsidR="005724DE" w:rsidRDefault="005724DE" w:rsidP="005724DE">
      <w:pPr>
        <w:pStyle w:val="Prrafodelista"/>
        <w:numPr>
          <w:ilvl w:val="0"/>
          <w:numId w:val="6"/>
        </w:numPr>
        <w:spacing w:line="256" w:lineRule="auto"/>
        <w:jc w:val="both"/>
        <w:rPr>
          <w:rFonts w:ascii="Arial" w:hAnsi="Arial" w:cs="Arial"/>
          <w:sz w:val="24"/>
          <w:szCs w:val="24"/>
        </w:rPr>
      </w:pPr>
      <w:r>
        <w:rPr>
          <w:rFonts w:ascii="Arial" w:hAnsi="Arial" w:cs="Arial"/>
          <w:sz w:val="24"/>
          <w:szCs w:val="24"/>
        </w:rPr>
        <w:t>Los equipos en que se dese ejecutar el sistema deben contar con un hardware que garantice un buen rendimiento para asegurar  el correcto funcionamiento del mismo.</w:t>
      </w:r>
      <w:del w:id="22" w:author="Luis Fernando Gomez Alejandre" w:date="2015-12-04T00:22:00Z">
        <w:r>
          <w:rPr>
            <w:rFonts w:ascii="Arial" w:hAnsi="Arial" w:cs="Arial"/>
            <w:sz w:val="24"/>
            <w:szCs w:val="24"/>
          </w:rPr>
          <w:delText xml:space="preserve"> </w:delText>
        </w:r>
      </w:del>
    </w:p>
    <w:p w:rsidR="005724DE" w:rsidRDefault="005724DE" w:rsidP="005724DE">
      <w:pPr>
        <w:pStyle w:val="Prrafodelista"/>
        <w:numPr>
          <w:ilvl w:val="0"/>
          <w:numId w:val="6"/>
        </w:numPr>
        <w:spacing w:line="256" w:lineRule="auto"/>
        <w:jc w:val="both"/>
        <w:rPr>
          <w:rFonts w:ascii="Arial" w:hAnsi="Arial" w:cs="Arial"/>
          <w:sz w:val="24"/>
          <w:szCs w:val="24"/>
        </w:rPr>
      </w:pPr>
      <w:r>
        <w:rPr>
          <w:rFonts w:ascii="Arial" w:hAnsi="Arial" w:cs="Arial"/>
          <w:sz w:val="24"/>
          <w:szCs w:val="24"/>
        </w:rPr>
        <w:t>Se considera que actualmente todos los alumnos tienen acceso a computadoras con conexiones a internet de alta velocidad en su casa o en su facultad están disponibles estas tecnologías</w:t>
      </w:r>
      <w:r w:rsidR="00232B10">
        <w:rPr>
          <w:rFonts w:ascii="Arial" w:hAnsi="Arial" w:cs="Arial"/>
          <w:sz w:val="24"/>
          <w:szCs w:val="24"/>
        </w:rPr>
        <w:t>.</w:t>
      </w:r>
    </w:p>
    <w:p w:rsidR="00232B10" w:rsidRDefault="00232B10" w:rsidP="005724DE">
      <w:pPr>
        <w:pStyle w:val="Prrafodelista"/>
        <w:numPr>
          <w:ilvl w:val="0"/>
          <w:numId w:val="6"/>
        </w:numPr>
        <w:spacing w:line="256" w:lineRule="auto"/>
        <w:jc w:val="both"/>
        <w:rPr>
          <w:rFonts w:ascii="Arial" w:hAnsi="Arial" w:cs="Arial"/>
          <w:sz w:val="24"/>
          <w:szCs w:val="24"/>
        </w:rPr>
      </w:pPr>
      <w:r>
        <w:rPr>
          <w:rFonts w:ascii="Arial" w:hAnsi="Arial" w:cs="Arial"/>
          <w:sz w:val="24"/>
          <w:szCs w:val="24"/>
        </w:rPr>
        <w:t>La UV cuenta con la infraestructura y herramientas para brindar un acceso adecuado del sistema.</w:t>
      </w:r>
    </w:p>
    <w:p w:rsidR="00A231F0" w:rsidRDefault="00A231F0">
      <w:pPr>
        <w:rPr>
          <w:rFonts w:ascii="Arial" w:hAnsi="Arial" w:cs="Arial"/>
          <w:sz w:val="28"/>
          <w:szCs w:val="28"/>
        </w:rPr>
      </w:pPr>
      <w:r>
        <w:rPr>
          <w:rFonts w:ascii="Arial" w:hAnsi="Arial" w:cs="Arial"/>
          <w:sz w:val="28"/>
          <w:szCs w:val="28"/>
        </w:rPr>
        <w:br w:type="page"/>
      </w:r>
    </w:p>
    <w:p w:rsidR="00AB5926" w:rsidRDefault="00A231F0" w:rsidP="00A85D20">
      <w:pPr>
        <w:pStyle w:val="H1"/>
      </w:pPr>
      <w:bookmarkStart w:id="23" w:name="_Toc451513803"/>
      <w:r>
        <w:lastRenderedPageBreak/>
        <w:t>Requisitos específicos</w:t>
      </w:r>
      <w:bookmarkEnd w:id="23"/>
    </w:p>
    <w:p w:rsidR="00902783" w:rsidRDefault="00902783" w:rsidP="00902783">
      <w:pPr>
        <w:pStyle w:val="Prrafodelista"/>
        <w:jc w:val="both"/>
        <w:rPr>
          <w:rFonts w:ascii="Arial" w:hAnsi="Arial" w:cs="Arial"/>
          <w:sz w:val="28"/>
          <w:szCs w:val="28"/>
        </w:rPr>
      </w:pPr>
    </w:p>
    <w:p w:rsidR="006427A1" w:rsidRDefault="006427A1" w:rsidP="00D26FB4">
      <w:pPr>
        <w:pStyle w:val="H2"/>
      </w:pPr>
      <w:bookmarkStart w:id="24" w:name="_Toc451513804"/>
      <w:r w:rsidRPr="00921B82">
        <w:t>DESCRIPCIÓN DE CASOS DE USO</w:t>
      </w:r>
      <w:bookmarkEnd w:id="24"/>
    </w:p>
    <w:p w:rsidR="00926F32" w:rsidRPr="00A85D20" w:rsidRDefault="00A85D20" w:rsidP="001D5920">
      <w:pPr>
        <w:pStyle w:val="H3"/>
        <w:outlineLvl w:val="2"/>
      </w:pPr>
      <w:bookmarkStart w:id="25" w:name="_Toc451513805"/>
      <w:r>
        <w:t>Administrar fondos de la biblioteca</w:t>
      </w:r>
      <w:bookmarkEnd w:id="25"/>
    </w:p>
    <w:tbl>
      <w:tblPr>
        <w:tblStyle w:val="Tablaconcuadrcula"/>
        <w:tblW w:w="0" w:type="auto"/>
        <w:tblLayout w:type="fixed"/>
        <w:tblLook w:val="04A0" w:firstRow="1" w:lastRow="0" w:firstColumn="1" w:lastColumn="0" w:noHBand="0" w:noVBand="1"/>
      </w:tblPr>
      <w:tblGrid>
        <w:gridCol w:w="4414"/>
        <w:gridCol w:w="4414"/>
      </w:tblGrid>
      <w:tr w:rsidR="00D74C30" w:rsidTr="00F21615">
        <w:trPr>
          <w:trHeight w:val="912"/>
        </w:trPr>
        <w:tc>
          <w:tcPr>
            <w:tcW w:w="4414" w:type="dxa"/>
          </w:tcPr>
          <w:p w:rsidR="00D74C30" w:rsidRPr="00D74C30" w:rsidRDefault="00D74C30" w:rsidP="00D74C30">
            <w:pPr>
              <w:spacing w:before="100" w:beforeAutospacing="1" w:after="100" w:afterAutospacing="1"/>
              <w:rPr>
                <w:rFonts w:ascii="Times New Roman" w:eastAsia="Times New Roman" w:hAnsi="Times New Roman" w:cs="Times New Roman"/>
                <w:b/>
                <w:sz w:val="24"/>
                <w:szCs w:val="24"/>
                <w:lang w:eastAsia="es-MX"/>
              </w:rPr>
            </w:pPr>
            <w:r w:rsidRPr="00D74C30">
              <w:rPr>
                <w:rFonts w:ascii="Times New Roman" w:eastAsia="Times New Roman" w:hAnsi="Times New Roman" w:cs="Times New Roman"/>
                <w:b/>
                <w:sz w:val="24"/>
                <w:szCs w:val="24"/>
                <w:lang w:eastAsia="es-MX"/>
              </w:rPr>
              <w:t>ID:</w:t>
            </w:r>
          </w:p>
        </w:tc>
        <w:tc>
          <w:tcPr>
            <w:tcW w:w="4414" w:type="dxa"/>
          </w:tcPr>
          <w:p w:rsidR="00D74C30" w:rsidRDefault="00D74C30" w:rsidP="00F21615">
            <w:r>
              <w:t>CU-1</w:t>
            </w:r>
          </w:p>
        </w:tc>
      </w:tr>
      <w:tr w:rsidR="00D74C30" w:rsidTr="00F21615">
        <w:trPr>
          <w:trHeight w:val="912"/>
        </w:trPr>
        <w:tc>
          <w:tcPr>
            <w:tcW w:w="4414" w:type="dxa"/>
          </w:tcPr>
          <w:p w:rsidR="00D74C30" w:rsidRPr="005B321B" w:rsidRDefault="00D74C30" w:rsidP="00F21615">
            <w:pPr>
              <w:rPr>
                <w:b/>
              </w:rPr>
            </w:pPr>
            <w:r>
              <w:rPr>
                <w:b/>
              </w:rPr>
              <w:t>Nombre:</w:t>
            </w:r>
          </w:p>
        </w:tc>
        <w:tc>
          <w:tcPr>
            <w:tcW w:w="4414" w:type="dxa"/>
          </w:tcPr>
          <w:p w:rsidR="00D74C30" w:rsidRDefault="00D74C30" w:rsidP="00F21615">
            <w:r w:rsidRPr="00236BBC">
              <w:t>Administrar fondos de la biblioteca</w:t>
            </w:r>
          </w:p>
        </w:tc>
      </w:tr>
      <w:tr w:rsidR="00D74C30" w:rsidTr="00F21615">
        <w:trPr>
          <w:trHeight w:val="912"/>
        </w:trPr>
        <w:tc>
          <w:tcPr>
            <w:tcW w:w="4414" w:type="dxa"/>
          </w:tcPr>
          <w:p w:rsidR="00D74C30" w:rsidRPr="005B321B" w:rsidRDefault="00D74C30" w:rsidP="00F21615">
            <w:pPr>
              <w:rPr>
                <w:b/>
              </w:rPr>
            </w:pPr>
            <w:r>
              <w:rPr>
                <w:b/>
              </w:rPr>
              <w:t>Autor:</w:t>
            </w:r>
          </w:p>
        </w:tc>
        <w:tc>
          <w:tcPr>
            <w:tcW w:w="4414" w:type="dxa"/>
          </w:tcPr>
          <w:p w:rsidR="00D74C30" w:rsidRDefault="00D74C30" w:rsidP="00F21615">
            <w:r>
              <w:t xml:space="preserve">Luis Fernando Gómez </w:t>
            </w:r>
            <w:r w:rsidR="001A6942">
              <w:t>Alejandré</w:t>
            </w:r>
          </w:p>
          <w:p w:rsidR="00D74C30" w:rsidRDefault="00D74C30" w:rsidP="00E20DF0">
            <w:r>
              <w:t>Francisco Gerardo Mares Solano</w:t>
            </w:r>
          </w:p>
        </w:tc>
      </w:tr>
      <w:tr w:rsidR="00D74C30" w:rsidTr="00F21615">
        <w:trPr>
          <w:trHeight w:val="912"/>
        </w:trPr>
        <w:tc>
          <w:tcPr>
            <w:tcW w:w="4414" w:type="dxa"/>
          </w:tcPr>
          <w:p w:rsidR="00D74C30" w:rsidRPr="005B321B" w:rsidRDefault="00D74C30" w:rsidP="00F21615">
            <w:pPr>
              <w:rPr>
                <w:b/>
              </w:rPr>
            </w:pPr>
            <w:r>
              <w:rPr>
                <w:b/>
              </w:rPr>
              <w:t>Fecha de Creación:</w:t>
            </w:r>
          </w:p>
        </w:tc>
        <w:tc>
          <w:tcPr>
            <w:tcW w:w="4414" w:type="dxa"/>
          </w:tcPr>
          <w:p w:rsidR="00D74C30" w:rsidRDefault="00D74C30" w:rsidP="00F21615">
            <w:r>
              <w:t>08/03/16</w:t>
            </w:r>
          </w:p>
        </w:tc>
      </w:tr>
      <w:tr w:rsidR="00D74C30" w:rsidTr="00F21615">
        <w:trPr>
          <w:trHeight w:val="912"/>
        </w:trPr>
        <w:tc>
          <w:tcPr>
            <w:tcW w:w="4414" w:type="dxa"/>
          </w:tcPr>
          <w:p w:rsidR="00D74C30" w:rsidRPr="005B321B" w:rsidRDefault="00D74C30" w:rsidP="00F21615">
            <w:pPr>
              <w:rPr>
                <w:b/>
              </w:rPr>
            </w:pPr>
            <w:r>
              <w:rPr>
                <w:b/>
              </w:rPr>
              <w:t>Fecha de Modificación:</w:t>
            </w:r>
          </w:p>
        </w:tc>
        <w:tc>
          <w:tcPr>
            <w:tcW w:w="4414" w:type="dxa"/>
          </w:tcPr>
          <w:p w:rsidR="00D74C30" w:rsidRDefault="00F21615" w:rsidP="00F21615">
            <w:r>
              <w:t>17/05</w:t>
            </w:r>
            <w:r w:rsidR="00D74C30">
              <w:t>/16</w:t>
            </w:r>
          </w:p>
          <w:p w:rsidR="000615B6" w:rsidRDefault="000615B6" w:rsidP="00F21615"/>
        </w:tc>
      </w:tr>
      <w:tr w:rsidR="00D74C30" w:rsidTr="00F21615">
        <w:trPr>
          <w:trHeight w:val="912"/>
        </w:trPr>
        <w:tc>
          <w:tcPr>
            <w:tcW w:w="4414" w:type="dxa"/>
          </w:tcPr>
          <w:p w:rsidR="00D74C30" w:rsidRPr="005B321B" w:rsidRDefault="00D74C30" w:rsidP="00F21615">
            <w:pPr>
              <w:rPr>
                <w:b/>
              </w:rPr>
            </w:pPr>
            <w:r>
              <w:rPr>
                <w:b/>
              </w:rPr>
              <w:t>Actores:</w:t>
            </w:r>
          </w:p>
        </w:tc>
        <w:tc>
          <w:tcPr>
            <w:tcW w:w="4414" w:type="dxa"/>
          </w:tcPr>
          <w:p w:rsidR="00D74C30" w:rsidRDefault="000615B6" w:rsidP="00F21615">
            <w:r>
              <w:t>A</w:t>
            </w:r>
            <w:r w:rsidR="00D74C30">
              <w:t>dministrador</w:t>
            </w:r>
          </w:p>
        </w:tc>
      </w:tr>
      <w:tr w:rsidR="00D74C30" w:rsidTr="00F21615">
        <w:trPr>
          <w:trHeight w:val="912"/>
        </w:trPr>
        <w:tc>
          <w:tcPr>
            <w:tcW w:w="4414" w:type="dxa"/>
          </w:tcPr>
          <w:p w:rsidR="00D74C30" w:rsidRPr="005B321B" w:rsidRDefault="00D74C30" w:rsidP="00F21615">
            <w:pPr>
              <w:rPr>
                <w:b/>
              </w:rPr>
            </w:pPr>
            <w:r>
              <w:rPr>
                <w:b/>
              </w:rPr>
              <w:t>Descripción:</w:t>
            </w:r>
          </w:p>
        </w:tc>
        <w:tc>
          <w:tcPr>
            <w:tcW w:w="4414" w:type="dxa"/>
          </w:tcPr>
          <w:p w:rsidR="00D74C30" w:rsidRDefault="00D74C30" w:rsidP="000615B6">
            <w:r>
              <w:t>El administrador registra los fondos</w:t>
            </w:r>
            <w:r w:rsidR="000615B6">
              <w:t>, su gasto</w:t>
            </w:r>
            <w:r>
              <w:t xml:space="preserve"> y </w:t>
            </w:r>
            <w:r w:rsidR="000615B6">
              <w:t xml:space="preserve">posee un historial del gasto en nuevos ítems, pago a empleados y gastos en </w:t>
            </w:r>
            <w:r>
              <w:t>mobiliario.</w:t>
            </w:r>
          </w:p>
        </w:tc>
      </w:tr>
      <w:tr w:rsidR="00D74C30" w:rsidTr="00F21615">
        <w:trPr>
          <w:trHeight w:val="912"/>
        </w:trPr>
        <w:tc>
          <w:tcPr>
            <w:tcW w:w="4414" w:type="dxa"/>
          </w:tcPr>
          <w:p w:rsidR="00D74C30" w:rsidRPr="005B321B" w:rsidRDefault="00D74C30" w:rsidP="00F21615">
            <w:pPr>
              <w:rPr>
                <w:b/>
              </w:rPr>
            </w:pPr>
            <w:r>
              <w:rPr>
                <w:b/>
              </w:rPr>
              <w:t>Precondiciones:</w:t>
            </w:r>
          </w:p>
        </w:tc>
        <w:tc>
          <w:tcPr>
            <w:tcW w:w="4414" w:type="dxa"/>
          </w:tcPr>
          <w:p w:rsidR="00D74C30" w:rsidRDefault="00751A70" w:rsidP="00884880">
            <w:r>
              <w:t>Tener la sesión iniciada en el sistema.</w:t>
            </w:r>
          </w:p>
        </w:tc>
      </w:tr>
      <w:tr w:rsidR="00D74C30" w:rsidTr="00F21615">
        <w:trPr>
          <w:trHeight w:val="912"/>
        </w:trPr>
        <w:tc>
          <w:tcPr>
            <w:tcW w:w="4414" w:type="dxa"/>
          </w:tcPr>
          <w:p w:rsidR="00D74C30" w:rsidRDefault="00D74C30" w:rsidP="00F21615">
            <w:pPr>
              <w:rPr>
                <w:b/>
              </w:rPr>
            </w:pPr>
            <w:r>
              <w:rPr>
                <w:b/>
              </w:rPr>
              <w:t>Flujo Normal:</w:t>
            </w:r>
          </w:p>
        </w:tc>
        <w:tc>
          <w:tcPr>
            <w:tcW w:w="4414" w:type="dxa"/>
          </w:tcPr>
          <w:p w:rsidR="00F21615" w:rsidRPr="00F21615" w:rsidRDefault="00F21615" w:rsidP="00F21615">
            <w:pPr>
              <w:rPr>
                <w:b/>
              </w:rPr>
            </w:pPr>
            <w:r w:rsidRPr="00F21615">
              <w:rPr>
                <w:b/>
              </w:rPr>
              <w:t>Exitoso</w:t>
            </w:r>
            <w:r w:rsidR="00751A70">
              <w:rPr>
                <w:b/>
              </w:rPr>
              <w:t xml:space="preserve"> – Ver fondos</w:t>
            </w:r>
          </w:p>
          <w:p w:rsidR="00D74C30" w:rsidRDefault="00751A70" w:rsidP="00F21615">
            <w:r>
              <w:t>1a</w:t>
            </w:r>
            <w:r w:rsidR="00D74C30">
              <w:t>.-</w:t>
            </w:r>
            <w:r w:rsidR="00656E6B">
              <w:t xml:space="preserve"> </w:t>
            </w:r>
            <w:r>
              <w:t>El usuario ingresa a la sección correspondiente del sistema.</w:t>
            </w:r>
          </w:p>
          <w:p w:rsidR="00D74C30" w:rsidRDefault="00751A70" w:rsidP="00F21615">
            <w:r>
              <w:t>2a</w:t>
            </w:r>
            <w:r w:rsidR="00D74C30">
              <w:t xml:space="preserve">.- </w:t>
            </w:r>
            <w:r>
              <w:t>El sistema despliega las opciones para interactuar.</w:t>
            </w:r>
          </w:p>
          <w:p w:rsidR="00D74C30" w:rsidRDefault="00751A70" w:rsidP="00F21615">
            <w:r>
              <w:t>3a</w:t>
            </w:r>
            <w:r w:rsidR="00D74C30">
              <w:t>.-</w:t>
            </w:r>
            <w:r w:rsidR="00656E6B">
              <w:t xml:space="preserve"> </w:t>
            </w:r>
            <w:r>
              <w:t xml:space="preserve">El usuario ingresa a la sección </w:t>
            </w:r>
            <w:r w:rsidRPr="00751A70">
              <w:rPr>
                <w:i/>
              </w:rPr>
              <w:t>ver fondos</w:t>
            </w:r>
            <w:r>
              <w:rPr>
                <w:i/>
              </w:rPr>
              <w:t>.</w:t>
            </w:r>
          </w:p>
          <w:p w:rsidR="00D74C30" w:rsidRDefault="00751A70" w:rsidP="00F21615">
            <w:r>
              <w:t>4a</w:t>
            </w:r>
            <w:r w:rsidR="00D74C30">
              <w:t>.-</w:t>
            </w:r>
            <w:r w:rsidR="00656E6B">
              <w:t xml:space="preserve"> </w:t>
            </w:r>
            <w:r>
              <w:t>El sistema despliega una tabla con los fondos y transacciones que se han realizado.</w:t>
            </w:r>
          </w:p>
          <w:p w:rsidR="00D74C30" w:rsidRDefault="00751A70" w:rsidP="00751A70">
            <w:r>
              <w:t>5a</w:t>
            </w:r>
            <w:r w:rsidR="00D74C30">
              <w:t>.-</w:t>
            </w:r>
            <w:r w:rsidR="00656E6B">
              <w:t xml:space="preserve"> </w:t>
            </w:r>
            <w:r>
              <w:t>El usuario sale de la página.</w:t>
            </w:r>
          </w:p>
          <w:p w:rsidR="000C4B83" w:rsidRDefault="000C4B83" w:rsidP="00751A70"/>
          <w:p w:rsidR="00751A70" w:rsidRDefault="00751A70" w:rsidP="00751A70">
            <w:pPr>
              <w:rPr>
                <w:b/>
              </w:rPr>
            </w:pPr>
            <w:r w:rsidRPr="00751A70">
              <w:rPr>
                <w:b/>
              </w:rPr>
              <w:t xml:space="preserve">Exitoso – </w:t>
            </w:r>
            <w:r w:rsidR="00284E4A">
              <w:rPr>
                <w:b/>
              </w:rPr>
              <w:t>Agregar</w:t>
            </w:r>
            <w:r w:rsidRPr="00751A70">
              <w:rPr>
                <w:b/>
              </w:rPr>
              <w:t xml:space="preserve"> </w:t>
            </w:r>
            <w:r w:rsidR="000C4B83">
              <w:rPr>
                <w:b/>
              </w:rPr>
              <w:t>ingreso</w:t>
            </w:r>
          </w:p>
          <w:p w:rsidR="00656E6B" w:rsidRDefault="00656E6B" w:rsidP="00751A70">
            <w:r>
              <w:t xml:space="preserve">3b.- El usuario ingresa a la sección </w:t>
            </w:r>
            <w:r w:rsidRPr="00656E6B">
              <w:rPr>
                <w:i/>
              </w:rPr>
              <w:t xml:space="preserve">Agregar </w:t>
            </w:r>
            <w:r w:rsidR="000C4B83">
              <w:rPr>
                <w:i/>
              </w:rPr>
              <w:t>ingreso</w:t>
            </w:r>
            <w:r>
              <w:t>.</w:t>
            </w:r>
          </w:p>
          <w:p w:rsidR="00284E4A" w:rsidRDefault="00656E6B" w:rsidP="00284E4A">
            <w:r>
              <w:t>4b.- El sistema despliega un formulario</w:t>
            </w:r>
            <w:r w:rsidR="00284E4A">
              <w:t xml:space="preserve"> con los datos para agregar el registro de un fondo.</w:t>
            </w:r>
          </w:p>
          <w:p w:rsidR="00751A70" w:rsidRDefault="00A731D4" w:rsidP="00284E4A">
            <w:r>
              <w:t>5b.- El usuario llena los campos con información válida y envía el formulario.</w:t>
            </w:r>
          </w:p>
          <w:p w:rsidR="00A731D4" w:rsidRDefault="00A731D4" w:rsidP="00A731D4">
            <w:r>
              <w:t>6b.- El sistema da retroalimentación de la transacción y regresa al usuario al formulario vacío.</w:t>
            </w:r>
          </w:p>
          <w:p w:rsidR="00A731D4" w:rsidRDefault="00A731D4" w:rsidP="00A731D4">
            <w:r>
              <w:t>7b.- El usuario sale de la sección</w:t>
            </w:r>
          </w:p>
          <w:p w:rsidR="000C4B83" w:rsidRDefault="000C4B83" w:rsidP="00A731D4"/>
          <w:p w:rsidR="000C4B83" w:rsidRDefault="000C4B83" w:rsidP="000C4B83">
            <w:pPr>
              <w:rPr>
                <w:b/>
              </w:rPr>
            </w:pPr>
            <w:r w:rsidRPr="000C4B83">
              <w:rPr>
                <w:b/>
              </w:rPr>
              <w:t>Exitoso – Registrar gasto</w:t>
            </w:r>
          </w:p>
          <w:p w:rsidR="000C4B83" w:rsidRDefault="000C4B83" w:rsidP="000C4B83">
            <w:r>
              <w:t xml:space="preserve">3c.- El usuario ingresa a la sección </w:t>
            </w:r>
            <w:r>
              <w:rPr>
                <w:i/>
              </w:rPr>
              <w:t>registrar gasto</w:t>
            </w:r>
            <w:r>
              <w:t>.</w:t>
            </w:r>
          </w:p>
          <w:p w:rsidR="000C4B83" w:rsidRDefault="000C4B83" w:rsidP="000C4B83">
            <w:r>
              <w:t>4c.- El sistema despliega un formulario con campos para registrar gastos hechos.</w:t>
            </w:r>
          </w:p>
          <w:p w:rsidR="000C4B83" w:rsidRDefault="000C4B83" w:rsidP="000C4B83">
            <w:r>
              <w:t>5c.- El usuario rellena los campos con datos válidos y envía el formulario.</w:t>
            </w:r>
          </w:p>
          <w:p w:rsidR="000C4B83" w:rsidRDefault="000C4B83" w:rsidP="000C4B83">
            <w:r>
              <w:t>6c.- El sistema informa el estado de la operación y regresa al usuario a la misma sección con los campos vacíos.</w:t>
            </w:r>
          </w:p>
          <w:p w:rsidR="000C4B83" w:rsidRDefault="000C4B83" w:rsidP="000C4B83">
            <w:r>
              <w:t>7c.- El usuario sale de la sección.</w:t>
            </w:r>
          </w:p>
          <w:p w:rsidR="000C4B83" w:rsidRPr="000C4B83" w:rsidRDefault="000C4B83" w:rsidP="000C4B83"/>
        </w:tc>
      </w:tr>
      <w:tr w:rsidR="00D74C30" w:rsidTr="00F21615">
        <w:trPr>
          <w:trHeight w:val="912"/>
        </w:trPr>
        <w:tc>
          <w:tcPr>
            <w:tcW w:w="4414" w:type="dxa"/>
          </w:tcPr>
          <w:p w:rsidR="00D74C30" w:rsidRDefault="00D74C30" w:rsidP="00F21615">
            <w:pPr>
              <w:rPr>
                <w:b/>
              </w:rPr>
            </w:pPr>
            <w:r>
              <w:rPr>
                <w:b/>
              </w:rPr>
              <w:lastRenderedPageBreak/>
              <w:t>Flujo Alterno:</w:t>
            </w:r>
          </w:p>
        </w:tc>
        <w:tc>
          <w:tcPr>
            <w:tcW w:w="4414" w:type="dxa"/>
          </w:tcPr>
          <w:p w:rsidR="004F59F6" w:rsidRPr="004F59F6" w:rsidRDefault="00D95D76" w:rsidP="00F21615">
            <w:pPr>
              <w:rPr>
                <w:b/>
              </w:rPr>
            </w:pPr>
            <w:r w:rsidRPr="004F59F6">
              <w:rPr>
                <w:b/>
              </w:rPr>
              <w:t xml:space="preserve">Fallido </w:t>
            </w:r>
            <w:r w:rsidR="004F59F6" w:rsidRPr="004F59F6">
              <w:rPr>
                <w:b/>
              </w:rPr>
              <w:t>–</w:t>
            </w:r>
            <w:r w:rsidRPr="004F59F6">
              <w:rPr>
                <w:b/>
              </w:rPr>
              <w:t xml:space="preserve"> </w:t>
            </w:r>
            <w:r w:rsidR="004F59F6" w:rsidRPr="004F59F6">
              <w:rPr>
                <w:b/>
              </w:rPr>
              <w:t>Agregar ingresos</w:t>
            </w:r>
          </w:p>
          <w:p w:rsidR="00D95D76" w:rsidRPr="004F59F6" w:rsidRDefault="004F59F6" w:rsidP="00F21615">
            <w:pPr>
              <w:rPr>
                <w:b/>
              </w:rPr>
            </w:pPr>
            <w:r w:rsidRPr="004F59F6">
              <w:rPr>
                <w:b/>
              </w:rPr>
              <w:t>Campos incorrectos</w:t>
            </w:r>
          </w:p>
          <w:p w:rsidR="000C4B83" w:rsidRDefault="00402262" w:rsidP="00F21615">
            <w:r>
              <w:t>6</w:t>
            </w:r>
            <w:r w:rsidR="004F59F6">
              <w:t>d</w:t>
            </w:r>
            <w:r w:rsidR="00D95D76">
              <w:t xml:space="preserve">.- </w:t>
            </w:r>
            <w:r w:rsidR="004F59F6">
              <w:t>El usuario rellenó mal los campos.</w:t>
            </w:r>
          </w:p>
          <w:p w:rsidR="004F59F6" w:rsidRDefault="00402262" w:rsidP="00F21615">
            <w:r>
              <w:t>7</w:t>
            </w:r>
            <w:r w:rsidR="004F59F6">
              <w:t>d.- El sistema informa que la información no es congruente o está incompleta.</w:t>
            </w:r>
          </w:p>
          <w:p w:rsidR="004F59F6" w:rsidRDefault="00402262" w:rsidP="00F21615">
            <w:r>
              <w:t>8</w:t>
            </w:r>
            <w:r w:rsidR="004F59F6">
              <w:t>d.- El usuario corrige los campos del formulario y sigue con el flujo normal.</w:t>
            </w:r>
          </w:p>
          <w:p w:rsidR="00FB71B7" w:rsidRPr="00402262" w:rsidRDefault="00DB4E07" w:rsidP="00F21615">
            <w:pPr>
              <w:rPr>
                <w:b/>
              </w:rPr>
            </w:pPr>
            <w:r>
              <w:rPr>
                <w:b/>
              </w:rPr>
              <w:t xml:space="preserve">Alterno - </w:t>
            </w:r>
            <w:r w:rsidR="00FB71B7" w:rsidRPr="00402262">
              <w:rPr>
                <w:b/>
              </w:rPr>
              <w:t>El usuario sale del sistema.</w:t>
            </w:r>
          </w:p>
          <w:p w:rsidR="00402262" w:rsidRDefault="00402262" w:rsidP="00F21615">
            <w:r>
              <w:t>5e.- El usuario decide salir de la sección dando clic al botón de regresar.</w:t>
            </w:r>
          </w:p>
          <w:p w:rsidR="00402262" w:rsidRDefault="00402262" w:rsidP="00F21615">
            <w:r>
              <w:t>5e.- El sistema envía al usuario a la sección anterior</w:t>
            </w:r>
          </w:p>
          <w:p w:rsidR="004F59F6" w:rsidRDefault="004F59F6" w:rsidP="00F21615"/>
          <w:p w:rsidR="004F59F6" w:rsidRPr="004F59F6" w:rsidRDefault="004F59F6" w:rsidP="00F21615">
            <w:pPr>
              <w:rPr>
                <w:b/>
              </w:rPr>
            </w:pPr>
            <w:r w:rsidRPr="004F59F6">
              <w:rPr>
                <w:b/>
              </w:rPr>
              <w:t>Fallido – Registrar gastos</w:t>
            </w:r>
          </w:p>
          <w:p w:rsidR="004F59F6" w:rsidRPr="004F59F6" w:rsidRDefault="004F59F6" w:rsidP="004F59F6">
            <w:pPr>
              <w:rPr>
                <w:b/>
              </w:rPr>
            </w:pPr>
            <w:r w:rsidRPr="004F59F6">
              <w:rPr>
                <w:b/>
              </w:rPr>
              <w:t>Campos incorrectos</w:t>
            </w:r>
          </w:p>
          <w:p w:rsidR="004F59F6" w:rsidRDefault="00402262" w:rsidP="004F59F6">
            <w:r>
              <w:t>6f</w:t>
            </w:r>
            <w:r w:rsidR="004F59F6">
              <w:t>.- El usuario rellenó mal los campos.</w:t>
            </w:r>
          </w:p>
          <w:p w:rsidR="004F59F6" w:rsidRDefault="00402262" w:rsidP="004F59F6">
            <w:r>
              <w:t>7f</w:t>
            </w:r>
            <w:r w:rsidR="004F59F6">
              <w:t>.- El sistema informa que la información no es congruente o está incompleta.</w:t>
            </w:r>
          </w:p>
          <w:p w:rsidR="00402262" w:rsidRDefault="00402262" w:rsidP="00402262">
            <w:r>
              <w:t>8f</w:t>
            </w:r>
            <w:r w:rsidR="004F59F6">
              <w:t>.- El usuario corrige los campos del formulario y sigue con el flujo normal.</w:t>
            </w:r>
            <w:r>
              <w:t xml:space="preserve"> </w:t>
            </w:r>
          </w:p>
          <w:p w:rsidR="00402262" w:rsidRPr="00402262" w:rsidRDefault="00DB4E07" w:rsidP="00402262">
            <w:pPr>
              <w:rPr>
                <w:b/>
              </w:rPr>
            </w:pPr>
            <w:r>
              <w:rPr>
                <w:b/>
              </w:rPr>
              <w:t xml:space="preserve">Alterno - </w:t>
            </w:r>
            <w:r w:rsidR="00402262" w:rsidRPr="00402262">
              <w:rPr>
                <w:b/>
              </w:rPr>
              <w:t>El usuario sale del sistema.</w:t>
            </w:r>
          </w:p>
          <w:p w:rsidR="00402262" w:rsidRDefault="00402262" w:rsidP="00402262">
            <w:r>
              <w:lastRenderedPageBreak/>
              <w:t>5g.- El usuario decide salir de la sección dando clic al botón de regresar.</w:t>
            </w:r>
          </w:p>
          <w:p w:rsidR="004F59F6" w:rsidRDefault="00402262" w:rsidP="004F59F6">
            <w:r>
              <w:t>5g.- El sistema envía al usuario a la sección anterior</w:t>
            </w:r>
          </w:p>
          <w:p w:rsidR="00F21615" w:rsidRDefault="00F21615" w:rsidP="00F21615"/>
        </w:tc>
      </w:tr>
      <w:tr w:rsidR="00F21615" w:rsidTr="00F21615">
        <w:trPr>
          <w:trHeight w:val="912"/>
        </w:trPr>
        <w:tc>
          <w:tcPr>
            <w:tcW w:w="4414" w:type="dxa"/>
          </w:tcPr>
          <w:p w:rsidR="00F21615" w:rsidRDefault="00F21615" w:rsidP="00F21615">
            <w:pPr>
              <w:rPr>
                <w:b/>
              </w:rPr>
            </w:pPr>
            <w:r>
              <w:rPr>
                <w:b/>
              </w:rPr>
              <w:lastRenderedPageBreak/>
              <w:t xml:space="preserve">Excepción </w:t>
            </w:r>
          </w:p>
        </w:tc>
        <w:tc>
          <w:tcPr>
            <w:tcW w:w="4414" w:type="dxa"/>
          </w:tcPr>
          <w:p w:rsidR="00F21615" w:rsidRDefault="00F21615" w:rsidP="00F21615">
            <w:r>
              <w:rPr>
                <w:b/>
              </w:rPr>
              <w:t>Indeseable</w:t>
            </w:r>
          </w:p>
          <w:p w:rsidR="00D95D76" w:rsidRDefault="0048595D" w:rsidP="00D95D76">
            <w:r>
              <w:t>4h</w:t>
            </w:r>
            <w:r w:rsidR="00D95D76">
              <w:t xml:space="preserve">.- El sistema no puede conectarse con la </w:t>
            </w:r>
            <w:r w:rsidR="00F20581">
              <w:t>BD</w:t>
            </w:r>
            <w:r w:rsidR="00D95D76">
              <w:t xml:space="preserve"> e informa sobre el inconveniente.</w:t>
            </w:r>
          </w:p>
          <w:p w:rsidR="00D95D76" w:rsidRDefault="0048595D" w:rsidP="00D95D76">
            <w:r>
              <w:t>5h</w:t>
            </w:r>
            <w:r w:rsidR="00D95D76">
              <w:t>.- El usuario desiste y regresa al menú.</w:t>
            </w:r>
          </w:p>
          <w:p w:rsidR="00F21615" w:rsidRPr="00F21615" w:rsidRDefault="00F21615" w:rsidP="00F21615"/>
        </w:tc>
      </w:tr>
      <w:tr w:rsidR="00D74C30" w:rsidTr="00F21615">
        <w:trPr>
          <w:trHeight w:val="912"/>
        </w:trPr>
        <w:tc>
          <w:tcPr>
            <w:tcW w:w="4414" w:type="dxa"/>
          </w:tcPr>
          <w:p w:rsidR="00D74C30" w:rsidRDefault="00D74C30" w:rsidP="00F21615">
            <w:pPr>
              <w:rPr>
                <w:b/>
              </w:rPr>
            </w:pPr>
            <w:r>
              <w:rPr>
                <w:b/>
              </w:rPr>
              <w:t>Postcondiciones</w:t>
            </w:r>
          </w:p>
        </w:tc>
        <w:tc>
          <w:tcPr>
            <w:tcW w:w="4414" w:type="dxa"/>
          </w:tcPr>
          <w:p w:rsidR="00D74C30" w:rsidRDefault="00D74C30" w:rsidP="00F21615"/>
        </w:tc>
      </w:tr>
      <w:tr w:rsidR="00D74C30" w:rsidTr="00F21615">
        <w:trPr>
          <w:trHeight w:val="912"/>
        </w:trPr>
        <w:tc>
          <w:tcPr>
            <w:tcW w:w="4414" w:type="dxa"/>
          </w:tcPr>
          <w:p w:rsidR="00D74C30" w:rsidRDefault="00D74C30" w:rsidP="00F21615">
            <w:pPr>
              <w:rPr>
                <w:b/>
              </w:rPr>
            </w:pPr>
            <w:r>
              <w:rPr>
                <w:b/>
              </w:rPr>
              <w:t>Entrada:</w:t>
            </w:r>
          </w:p>
        </w:tc>
        <w:tc>
          <w:tcPr>
            <w:tcW w:w="4414" w:type="dxa"/>
          </w:tcPr>
          <w:p w:rsidR="00D74C30" w:rsidRDefault="00DB4E07" w:rsidP="00F21615">
            <w:r>
              <w:t>Registro de ingresos y salidas</w:t>
            </w:r>
          </w:p>
          <w:p w:rsidR="00D74C30" w:rsidRDefault="00D74C30" w:rsidP="00F21615"/>
        </w:tc>
      </w:tr>
      <w:tr w:rsidR="00D74C30" w:rsidTr="00F21615">
        <w:trPr>
          <w:trHeight w:val="912"/>
        </w:trPr>
        <w:tc>
          <w:tcPr>
            <w:tcW w:w="4414" w:type="dxa"/>
          </w:tcPr>
          <w:p w:rsidR="00D74C30" w:rsidRDefault="00D74C30" w:rsidP="00F21615">
            <w:pPr>
              <w:rPr>
                <w:b/>
              </w:rPr>
            </w:pPr>
            <w:r>
              <w:rPr>
                <w:b/>
              </w:rPr>
              <w:t>Salida:</w:t>
            </w:r>
          </w:p>
        </w:tc>
        <w:tc>
          <w:tcPr>
            <w:tcW w:w="4414" w:type="dxa"/>
          </w:tcPr>
          <w:p w:rsidR="00D74C30" w:rsidRDefault="00D74C30" w:rsidP="00F21615">
            <w:r>
              <w:t>El registro de gastos.</w:t>
            </w:r>
          </w:p>
        </w:tc>
      </w:tr>
      <w:tr w:rsidR="00D74C30" w:rsidTr="00F21615">
        <w:trPr>
          <w:trHeight w:val="912"/>
        </w:trPr>
        <w:tc>
          <w:tcPr>
            <w:tcW w:w="4414" w:type="dxa"/>
          </w:tcPr>
          <w:p w:rsidR="00D74C30" w:rsidRDefault="00D74C30" w:rsidP="00F21615">
            <w:pPr>
              <w:rPr>
                <w:b/>
              </w:rPr>
            </w:pPr>
            <w:r>
              <w:rPr>
                <w:b/>
              </w:rPr>
              <w:t>Prioridad:</w:t>
            </w:r>
          </w:p>
        </w:tc>
        <w:tc>
          <w:tcPr>
            <w:tcW w:w="4414" w:type="dxa"/>
          </w:tcPr>
          <w:p w:rsidR="00D74C30" w:rsidRDefault="006350A0" w:rsidP="00F21615">
            <w:r>
              <w:t>Deseable</w:t>
            </w:r>
          </w:p>
        </w:tc>
      </w:tr>
    </w:tbl>
    <w:p w:rsidR="00D74C30" w:rsidRDefault="00D74C30" w:rsidP="00D74C30">
      <w:pPr>
        <w:rPr>
          <w:rFonts w:ascii="Helvetica" w:hAnsi="Helvetica"/>
          <w:color w:val="373E4D"/>
          <w:sz w:val="18"/>
          <w:szCs w:val="18"/>
          <w:shd w:val="clear" w:color="auto" w:fill="FEFEFE"/>
        </w:rPr>
      </w:pPr>
    </w:p>
    <w:p w:rsidR="00A85D20" w:rsidRPr="00597509" w:rsidRDefault="00CE5333" w:rsidP="001D5920">
      <w:pPr>
        <w:pStyle w:val="H3"/>
        <w:outlineLvl w:val="2"/>
        <w:rPr>
          <w:shd w:val="clear" w:color="auto" w:fill="FEFEFE"/>
        </w:rPr>
      </w:pPr>
      <w:bookmarkStart w:id="26" w:name="_Toc451513806"/>
      <w:r>
        <w:rPr>
          <w:shd w:val="clear" w:color="auto" w:fill="FEFEFE"/>
        </w:rPr>
        <w:t>Consultar</w:t>
      </w:r>
      <w:r w:rsidR="00A85D20">
        <w:rPr>
          <w:shd w:val="clear" w:color="auto" w:fill="FEFEFE"/>
        </w:rPr>
        <w:t xml:space="preserve"> adquisiciones</w:t>
      </w:r>
      <w:bookmarkEnd w:id="26"/>
    </w:p>
    <w:tbl>
      <w:tblPr>
        <w:tblStyle w:val="Tablaconcuadrcula"/>
        <w:tblW w:w="0" w:type="auto"/>
        <w:tblLayout w:type="fixed"/>
        <w:tblLook w:val="04A0" w:firstRow="1" w:lastRow="0" w:firstColumn="1" w:lastColumn="0" w:noHBand="0" w:noVBand="1"/>
      </w:tblPr>
      <w:tblGrid>
        <w:gridCol w:w="4414"/>
        <w:gridCol w:w="4414"/>
      </w:tblGrid>
      <w:tr w:rsidR="00D74C30" w:rsidTr="00F21615">
        <w:trPr>
          <w:trHeight w:val="912"/>
        </w:trPr>
        <w:tc>
          <w:tcPr>
            <w:tcW w:w="4414" w:type="dxa"/>
          </w:tcPr>
          <w:p w:rsidR="00D74C30" w:rsidRPr="005B321B" w:rsidRDefault="00D74C30" w:rsidP="00F21615">
            <w:pPr>
              <w:rPr>
                <w:b/>
              </w:rPr>
            </w:pPr>
            <w:r w:rsidRPr="005B321B">
              <w:rPr>
                <w:b/>
              </w:rPr>
              <w:t>ID:</w:t>
            </w:r>
          </w:p>
        </w:tc>
        <w:tc>
          <w:tcPr>
            <w:tcW w:w="4414" w:type="dxa"/>
          </w:tcPr>
          <w:p w:rsidR="00D74C30" w:rsidRDefault="00D74C30" w:rsidP="00F21615">
            <w:r>
              <w:t>CU-2</w:t>
            </w:r>
          </w:p>
        </w:tc>
      </w:tr>
      <w:tr w:rsidR="00D74C30" w:rsidTr="00F21615">
        <w:trPr>
          <w:trHeight w:val="912"/>
        </w:trPr>
        <w:tc>
          <w:tcPr>
            <w:tcW w:w="4414" w:type="dxa"/>
          </w:tcPr>
          <w:p w:rsidR="00D74C30" w:rsidRPr="005B321B" w:rsidRDefault="00D74C30" w:rsidP="00F21615">
            <w:pPr>
              <w:rPr>
                <w:b/>
              </w:rPr>
            </w:pPr>
            <w:r>
              <w:rPr>
                <w:b/>
              </w:rPr>
              <w:t>Nombre:</w:t>
            </w:r>
          </w:p>
        </w:tc>
        <w:tc>
          <w:tcPr>
            <w:tcW w:w="4414" w:type="dxa"/>
          </w:tcPr>
          <w:p w:rsidR="00D74C30" w:rsidRDefault="00D74C30" w:rsidP="00CE5333">
            <w:r w:rsidRPr="007467C0">
              <w:t>Con</w:t>
            </w:r>
            <w:r w:rsidR="00CE5333">
              <w:t xml:space="preserve">sultar </w:t>
            </w:r>
            <w:r w:rsidRPr="007467C0">
              <w:t>adquisiciones</w:t>
            </w:r>
          </w:p>
        </w:tc>
      </w:tr>
      <w:tr w:rsidR="00D74C30" w:rsidTr="00F21615">
        <w:trPr>
          <w:trHeight w:val="912"/>
        </w:trPr>
        <w:tc>
          <w:tcPr>
            <w:tcW w:w="4414" w:type="dxa"/>
          </w:tcPr>
          <w:p w:rsidR="00D74C30" w:rsidRPr="005B321B" w:rsidRDefault="00D74C30" w:rsidP="00F21615">
            <w:pPr>
              <w:rPr>
                <w:b/>
              </w:rPr>
            </w:pPr>
            <w:r>
              <w:rPr>
                <w:b/>
              </w:rPr>
              <w:t>Autor:</w:t>
            </w:r>
          </w:p>
        </w:tc>
        <w:tc>
          <w:tcPr>
            <w:tcW w:w="4414" w:type="dxa"/>
          </w:tcPr>
          <w:p w:rsidR="00D74C30" w:rsidRDefault="00D74C30" w:rsidP="0063632A">
            <w:r>
              <w:t>Francisco Gerardo Mares Solano</w:t>
            </w:r>
          </w:p>
        </w:tc>
      </w:tr>
      <w:tr w:rsidR="00D74C30" w:rsidTr="00F21615">
        <w:trPr>
          <w:trHeight w:val="912"/>
        </w:trPr>
        <w:tc>
          <w:tcPr>
            <w:tcW w:w="4414" w:type="dxa"/>
          </w:tcPr>
          <w:p w:rsidR="00D74C30" w:rsidRPr="005B321B" w:rsidRDefault="00D74C30" w:rsidP="00F21615">
            <w:pPr>
              <w:rPr>
                <w:b/>
              </w:rPr>
            </w:pPr>
            <w:r>
              <w:rPr>
                <w:b/>
              </w:rPr>
              <w:t>Fecha de Creación:</w:t>
            </w:r>
          </w:p>
        </w:tc>
        <w:tc>
          <w:tcPr>
            <w:tcW w:w="4414" w:type="dxa"/>
          </w:tcPr>
          <w:p w:rsidR="00D74C30" w:rsidRDefault="00D74C30" w:rsidP="00F21615">
            <w:r>
              <w:t>08/03/16</w:t>
            </w:r>
          </w:p>
        </w:tc>
      </w:tr>
      <w:tr w:rsidR="00D74C30" w:rsidTr="00F21615">
        <w:trPr>
          <w:trHeight w:val="912"/>
        </w:trPr>
        <w:tc>
          <w:tcPr>
            <w:tcW w:w="4414" w:type="dxa"/>
          </w:tcPr>
          <w:p w:rsidR="00D74C30" w:rsidRPr="005B321B" w:rsidRDefault="00D74C30" w:rsidP="00F21615">
            <w:pPr>
              <w:rPr>
                <w:b/>
              </w:rPr>
            </w:pPr>
            <w:r>
              <w:rPr>
                <w:b/>
              </w:rPr>
              <w:t>Fecha de Modificación:</w:t>
            </w:r>
          </w:p>
        </w:tc>
        <w:tc>
          <w:tcPr>
            <w:tcW w:w="4414" w:type="dxa"/>
          </w:tcPr>
          <w:p w:rsidR="00D74C30" w:rsidRDefault="0063632A" w:rsidP="00F21615">
            <w:r>
              <w:t>19/05</w:t>
            </w:r>
            <w:r w:rsidR="00D74C30">
              <w:t>/16</w:t>
            </w:r>
          </w:p>
        </w:tc>
      </w:tr>
      <w:tr w:rsidR="00D74C30" w:rsidTr="00F21615">
        <w:trPr>
          <w:trHeight w:val="912"/>
        </w:trPr>
        <w:tc>
          <w:tcPr>
            <w:tcW w:w="4414" w:type="dxa"/>
          </w:tcPr>
          <w:p w:rsidR="00D74C30" w:rsidRPr="005B321B" w:rsidRDefault="00D74C30" w:rsidP="00F21615">
            <w:pPr>
              <w:rPr>
                <w:b/>
              </w:rPr>
            </w:pPr>
            <w:r>
              <w:rPr>
                <w:b/>
              </w:rPr>
              <w:lastRenderedPageBreak/>
              <w:t>Actores:</w:t>
            </w:r>
          </w:p>
        </w:tc>
        <w:tc>
          <w:tcPr>
            <w:tcW w:w="4414" w:type="dxa"/>
          </w:tcPr>
          <w:p w:rsidR="00D74C30" w:rsidRDefault="0063632A" w:rsidP="00F21615">
            <w:r>
              <w:t>Bibliotecario</w:t>
            </w:r>
          </w:p>
        </w:tc>
      </w:tr>
      <w:tr w:rsidR="00D74C30" w:rsidTr="00F21615">
        <w:trPr>
          <w:trHeight w:val="912"/>
        </w:trPr>
        <w:tc>
          <w:tcPr>
            <w:tcW w:w="4414" w:type="dxa"/>
          </w:tcPr>
          <w:p w:rsidR="00D74C30" w:rsidRPr="005B321B" w:rsidRDefault="00D74C30" w:rsidP="00F21615">
            <w:pPr>
              <w:rPr>
                <w:b/>
              </w:rPr>
            </w:pPr>
            <w:r>
              <w:rPr>
                <w:b/>
              </w:rPr>
              <w:t>Descripción:</w:t>
            </w:r>
          </w:p>
        </w:tc>
        <w:tc>
          <w:tcPr>
            <w:tcW w:w="4414" w:type="dxa"/>
          </w:tcPr>
          <w:p w:rsidR="00D74C30" w:rsidRDefault="00D74C30" w:rsidP="0063632A">
            <w:r>
              <w:t xml:space="preserve">El </w:t>
            </w:r>
            <w:r w:rsidR="0063632A">
              <w:t xml:space="preserve">bibliotecario </w:t>
            </w:r>
            <w:r>
              <w:t xml:space="preserve">lleva </w:t>
            </w:r>
            <w:r w:rsidR="0063632A">
              <w:t>tiene acceso al historial de los recursos que han ingresado a la biblioteca.</w:t>
            </w:r>
          </w:p>
        </w:tc>
      </w:tr>
      <w:tr w:rsidR="00D74C30" w:rsidTr="00F21615">
        <w:trPr>
          <w:trHeight w:val="912"/>
        </w:trPr>
        <w:tc>
          <w:tcPr>
            <w:tcW w:w="4414" w:type="dxa"/>
          </w:tcPr>
          <w:p w:rsidR="00D74C30" w:rsidRPr="005B321B" w:rsidRDefault="00D74C30" w:rsidP="00F21615">
            <w:pPr>
              <w:rPr>
                <w:b/>
              </w:rPr>
            </w:pPr>
            <w:r>
              <w:rPr>
                <w:b/>
              </w:rPr>
              <w:t>Precondiciones:</w:t>
            </w:r>
          </w:p>
        </w:tc>
        <w:tc>
          <w:tcPr>
            <w:tcW w:w="4414" w:type="dxa"/>
          </w:tcPr>
          <w:p w:rsidR="001A6942" w:rsidRDefault="0063632A" w:rsidP="001A6942">
            <w:r>
              <w:t>Debe haber ítems registrados.</w:t>
            </w:r>
          </w:p>
          <w:p w:rsidR="0063632A" w:rsidRDefault="0063632A" w:rsidP="001A6942">
            <w:r>
              <w:t>El bibliotecario debe tener la sesión iniciada.</w:t>
            </w:r>
          </w:p>
        </w:tc>
      </w:tr>
      <w:tr w:rsidR="00D74C30" w:rsidTr="00F21615">
        <w:trPr>
          <w:trHeight w:val="912"/>
        </w:trPr>
        <w:tc>
          <w:tcPr>
            <w:tcW w:w="4414" w:type="dxa"/>
          </w:tcPr>
          <w:p w:rsidR="00D74C30" w:rsidRDefault="00D74C30" w:rsidP="00F21615">
            <w:pPr>
              <w:rPr>
                <w:b/>
              </w:rPr>
            </w:pPr>
            <w:r>
              <w:rPr>
                <w:b/>
              </w:rPr>
              <w:t>Flujo Normal:</w:t>
            </w:r>
          </w:p>
        </w:tc>
        <w:tc>
          <w:tcPr>
            <w:tcW w:w="4414" w:type="dxa"/>
          </w:tcPr>
          <w:p w:rsidR="001A6942" w:rsidRPr="004F4C20" w:rsidRDefault="001A6942" w:rsidP="001A6942">
            <w:pPr>
              <w:rPr>
                <w:b/>
              </w:rPr>
            </w:pPr>
            <w:r w:rsidRPr="004F4C20">
              <w:rPr>
                <w:b/>
              </w:rPr>
              <w:t>Exitoso – Se realiza una consulta</w:t>
            </w:r>
          </w:p>
          <w:p w:rsidR="001A6942" w:rsidRDefault="001A6942" w:rsidP="001A6942">
            <w:r>
              <w:t>1ª.- El usuario ingresa a la sección correspondiente.</w:t>
            </w:r>
          </w:p>
          <w:p w:rsidR="001A6942" w:rsidRDefault="001A6942" w:rsidP="001A6942">
            <w:r>
              <w:t>2ª.- El sistema despliega una lista de las adquisiciones registradas y menú para filtrar.</w:t>
            </w:r>
          </w:p>
          <w:p w:rsidR="001A6942" w:rsidRDefault="001A6942" w:rsidP="001A6942">
            <w:r>
              <w:t>3ª.- El usuario realiza revisa las adquisiciones y da clic en regresar.</w:t>
            </w:r>
          </w:p>
          <w:p w:rsidR="00D74C30" w:rsidRDefault="001A6942" w:rsidP="001A6942">
            <w:r>
              <w:t>4ª.- El sistema regresa al usuario a la sección anterior</w:t>
            </w:r>
          </w:p>
        </w:tc>
      </w:tr>
      <w:tr w:rsidR="00D74C30" w:rsidTr="00F21615">
        <w:trPr>
          <w:trHeight w:val="912"/>
        </w:trPr>
        <w:tc>
          <w:tcPr>
            <w:tcW w:w="4414" w:type="dxa"/>
          </w:tcPr>
          <w:p w:rsidR="00D74C30" w:rsidRDefault="00D74C30" w:rsidP="00F21615">
            <w:pPr>
              <w:rPr>
                <w:b/>
              </w:rPr>
            </w:pPr>
            <w:r>
              <w:rPr>
                <w:b/>
              </w:rPr>
              <w:t>Flujo Alterno:</w:t>
            </w:r>
          </w:p>
        </w:tc>
        <w:tc>
          <w:tcPr>
            <w:tcW w:w="4414" w:type="dxa"/>
          </w:tcPr>
          <w:p w:rsidR="001A6942" w:rsidRPr="00AD035F" w:rsidRDefault="001A6942" w:rsidP="001A6942">
            <w:pPr>
              <w:rPr>
                <w:b/>
              </w:rPr>
            </w:pPr>
            <w:r w:rsidRPr="00AD035F">
              <w:rPr>
                <w:b/>
              </w:rPr>
              <w:t>Alterno – Se filtra la búsqueda</w:t>
            </w:r>
          </w:p>
          <w:p w:rsidR="001A6942" w:rsidRDefault="001A6942" w:rsidP="001A6942">
            <w:r>
              <w:t>3b.- El usuario aplica un filtro en la búsqueda</w:t>
            </w:r>
          </w:p>
          <w:p w:rsidR="001A6942" w:rsidRDefault="001A6942" w:rsidP="001A6942">
            <w:r>
              <w:t>4b.- El sistema muestra las adquisiciones en ese intervalo.</w:t>
            </w:r>
          </w:p>
          <w:p w:rsidR="001A6942" w:rsidRDefault="001A6942" w:rsidP="001A6942">
            <w:r>
              <w:t>5b.- Regresa al flujo normal</w:t>
            </w:r>
          </w:p>
          <w:p w:rsidR="001A6942" w:rsidRDefault="001A6942" w:rsidP="001A6942"/>
          <w:p w:rsidR="001A6942" w:rsidRPr="00AD035F" w:rsidRDefault="001A6942" w:rsidP="001A6942">
            <w:pPr>
              <w:rPr>
                <w:b/>
              </w:rPr>
            </w:pPr>
            <w:r w:rsidRPr="00AD035F">
              <w:rPr>
                <w:b/>
              </w:rPr>
              <w:t>Fallido – Filtro inválido</w:t>
            </w:r>
          </w:p>
          <w:p w:rsidR="001A6942" w:rsidRDefault="001A6942" w:rsidP="001A6942">
            <w:r>
              <w:t>4c.- El sistema informa que el rango de fechas es incorrecto.</w:t>
            </w:r>
          </w:p>
          <w:p w:rsidR="001A6942" w:rsidRDefault="001A6942" w:rsidP="001A6942">
            <w:r>
              <w:t>5c.- El usuario cambia el rango</w:t>
            </w:r>
          </w:p>
          <w:p w:rsidR="001A6942" w:rsidRDefault="001A6942" w:rsidP="001A6942">
            <w:r>
              <w:t>6c.- Regresa al flujo normal</w:t>
            </w:r>
          </w:p>
          <w:p w:rsidR="00D74C30" w:rsidRDefault="00D74C30" w:rsidP="00F21615"/>
        </w:tc>
      </w:tr>
      <w:tr w:rsidR="00D74C30" w:rsidTr="00F21615">
        <w:trPr>
          <w:trHeight w:val="912"/>
        </w:trPr>
        <w:tc>
          <w:tcPr>
            <w:tcW w:w="4414" w:type="dxa"/>
          </w:tcPr>
          <w:p w:rsidR="00D74C30" w:rsidRDefault="001A6942" w:rsidP="001A6942">
            <w:pPr>
              <w:rPr>
                <w:b/>
              </w:rPr>
            </w:pPr>
            <w:r>
              <w:rPr>
                <w:b/>
              </w:rPr>
              <w:t>Excepción</w:t>
            </w:r>
          </w:p>
        </w:tc>
        <w:tc>
          <w:tcPr>
            <w:tcW w:w="4414" w:type="dxa"/>
          </w:tcPr>
          <w:p w:rsidR="001A6942" w:rsidRPr="00AD035F" w:rsidRDefault="001A6942" w:rsidP="001A6942">
            <w:pPr>
              <w:rPr>
                <w:b/>
              </w:rPr>
            </w:pPr>
            <w:r w:rsidRPr="00AD035F">
              <w:rPr>
                <w:b/>
              </w:rPr>
              <w:t>Indeseable – Carga fallida</w:t>
            </w:r>
          </w:p>
          <w:p w:rsidR="001A6942" w:rsidRDefault="001A6942" w:rsidP="001A6942">
            <w:r>
              <w:t>2d.- El sistema es incapaz de mostrar información.</w:t>
            </w:r>
          </w:p>
          <w:p w:rsidR="00D74C30" w:rsidRDefault="001A6942" w:rsidP="001A6942">
            <w:r>
              <w:t>3d.- El usuario sale del menú</w:t>
            </w:r>
          </w:p>
        </w:tc>
      </w:tr>
      <w:tr w:rsidR="00D74C30" w:rsidTr="00F21615">
        <w:trPr>
          <w:trHeight w:val="912"/>
        </w:trPr>
        <w:tc>
          <w:tcPr>
            <w:tcW w:w="4414" w:type="dxa"/>
          </w:tcPr>
          <w:p w:rsidR="00D74C30" w:rsidRDefault="00D74C30" w:rsidP="00F21615">
            <w:pPr>
              <w:rPr>
                <w:b/>
              </w:rPr>
            </w:pPr>
            <w:r>
              <w:rPr>
                <w:b/>
              </w:rPr>
              <w:t>Entrada:</w:t>
            </w:r>
          </w:p>
        </w:tc>
        <w:tc>
          <w:tcPr>
            <w:tcW w:w="4414" w:type="dxa"/>
          </w:tcPr>
          <w:p w:rsidR="00D74C30" w:rsidRDefault="001A6942" w:rsidP="00F21615">
            <w:r>
              <w:t>Consulta</w:t>
            </w:r>
            <w:r w:rsidR="00D74C30">
              <w:t>.</w:t>
            </w:r>
          </w:p>
        </w:tc>
      </w:tr>
      <w:tr w:rsidR="00D74C30" w:rsidTr="00F21615">
        <w:trPr>
          <w:trHeight w:val="912"/>
        </w:trPr>
        <w:tc>
          <w:tcPr>
            <w:tcW w:w="4414" w:type="dxa"/>
          </w:tcPr>
          <w:p w:rsidR="00D74C30" w:rsidRDefault="00D74C30" w:rsidP="00F21615">
            <w:pPr>
              <w:rPr>
                <w:b/>
              </w:rPr>
            </w:pPr>
            <w:r>
              <w:rPr>
                <w:b/>
              </w:rPr>
              <w:t>Salida:</w:t>
            </w:r>
          </w:p>
        </w:tc>
        <w:tc>
          <w:tcPr>
            <w:tcW w:w="4414" w:type="dxa"/>
          </w:tcPr>
          <w:p w:rsidR="00D74C30" w:rsidRDefault="001A6942" w:rsidP="00F21615">
            <w:r>
              <w:t>Lista de ítems adquiridos</w:t>
            </w:r>
            <w:r w:rsidR="00D74C30">
              <w:t>.</w:t>
            </w:r>
          </w:p>
        </w:tc>
      </w:tr>
      <w:tr w:rsidR="00D74C30" w:rsidTr="00F21615">
        <w:trPr>
          <w:trHeight w:val="912"/>
        </w:trPr>
        <w:tc>
          <w:tcPr>
            <w:tcW w:w="4414" w:type="dxa"/>
          </w:tcPr>
          <w:p w:rsidR="00D74C30" w:rsidRDefault="00D74C30" w:rsidP="00F21615">
            <w:pPr>
              <w:rPr>
                <w:b/>
              </w:rPr>
            </w:pPr>
            <w:r>
              <w:rPr>
                <w:b/>
              </w:rPr>
              <w:t>Prioridad:</w:t>
            </w:r>
          </w:p>
        </w:tc>
        <w:tc>
          <w:tcPr>
            <w:tcW w:w="4414" w:type="dxa"/>
          </w:tcPr>
          <w:p w:rsidR="00D74C30" w:rsidRDefault="001A6942" w:rsidP="001A6942">
            <w:r>
              <w:t>Deseable</w:t>
            </w:r>
          </w:p>
        </w:tc>
      </w:tr>
    </w:tbl>
    <w:p w:rsidR="00A85D20" w:rsidRDefault="00A85D20" w:rsidP="00D74C30"/>
    <w:p w:rsidR="00D74C30" w:rsidRDefault="004F4C20" w:rsidP="001D5920">
      <w:pPr>
        <w:pStyle w:val="H3"/>
        <w:outlineLvl w:val="2"/>
      </w:pPr>
      <w:bookmarkStart w:id="27" w:name="_Toc451513807"/>
      <w:r>
        <w:lastRenderedPageBreak/>
        <w:t xml:space="preserve">Registrar </w:t>
      </w:r>
      <w:r w:rsidR="00A85D20">
        <w:t>devoluci</w:t>
      </w:r>
      <w:r w:rsidR="00CE5333">
        <w:t>ón</w:t>
      </w:r>
      <w:bookmarkEnd w:id="27"/>
    </w:p>
    <w:tbl>
      <w:tblPr>
        <w:tblStyle w:val="Tablaconcuadrcula"/>
        <w:tblW w:w="0" w:type="auto"/>
        <w:tblLayout w:type="fixed"/>
        <w:tblLook w:val="04A0" w:firstRow="1" w:lastRow="0" w:firstColumn="1" w:lastColumn="0" w:noHBand="0" w:noVBand="1"/>
      </w:tblPr>
      <w:tblGrid>
        <w:gridCol w:w="4414"/>
        <w:gridCol w:w="4414"/>
      </w:tblGrid>
      <w:tr w:rsidR="00D74C30" w:rsidTr="00F21615">
        <w:trPr>
          <w:trHeight w:val="912"/>
        </w:trPr>
        <w:tc>
          <w:tcPr>
            <w:tcW w:w="4414" w:type="dxa"/>
          </w:tcPr>
          <w:p w:rsidR="00D74C30" w:rsidRPr="005B321B" w:rsidRDefault="00D74C30" w:rsidP="00F21615">
            <w:pPr>
              <w:rPr>
                <w:b/>
              </w:rPr>
            </w:pPr>
            <w:r w:rsidRPr="005B321B">
              <w:rPr>
                <w:b/>
              </w:rPr>
              <w:t>ID:</w:t>
            </w:r>
          </w:p>
        </w:tc>
        <w:tc>
          <w:tcPr>
            <w:tcW w:w="4414" w:type="dxa"/>
          </w:tcPr>
          <w:p w:rsidR="00D74C30" w:rsidRDefault="00D74C30" w:rsidP="00F21615">
            <w:r>
              <w:t>CU-3</w:t>
            </w:r>
          </w:p>
        </w:tc>
      </w:tr>
      <w:tr w:rsidR="00D74C30" w:rsidTr="00F21615">
        <w:trPr>
          <w:trHeight w:val="912"/>
        </w:trPr>
        <w:tc>
          <w:tcPr>
            <w:tcW w:w="4414" w:type="dxa"/>
          </w:tcPr>
          <w:p w:rsidR="00D74C30" w:rsidRPr="005B321B" w:rsidRDefault="00D74C30" w:rsidP="00F21615">
            <w:pPr>
              <w:rPr>
                <w:b/>
              </w:rPr>
            </w:pPr>
            <w:r>
              <w:rPr>
                <w:b/>
              </w:rPr>
              <w:t>Nombre:</w:t>
            </w:r>
          </w:p>
        </w:tc>
        <w:tc>
          <w:tcPr>
            <w:tcW w:w="4414" w:type="dxa"/>
          </w:tcPr>
          <w:p w:rsidR="00D74C30" w:rsidRDefault="004F4C20" w:rsidP="00F21615">
            <w:r>
              <w:t xml:space="preserve">Registrar </w:t>
            </w:r>
            <w:r w:rsidR="00F661A6">
              <w:t>devolución</w:t>
            </w:r>
          </w:p>
        </w:tc>
      </w:tr>
      <w:tr w:rsidR="00D74C30" w:rsidTr="00F21615">
        <w:trPr>
          <w:trHeight w:val="912"/>
        </w:trPr>
        <w:tc>
          <w:tcPr>
            <w:tcW w:w="4414" w:type="dxa"/>
          </w:tcPr>
          <w:p w:rsidR="00D74C30" w:rsidRPr="005B321B" w:rsidRDefault="00D74C30" w:rsidP="00F21615">
            <w:pPr>
              <w:rPr>
                <w:b/>
              </w:rPr>
            </w:pPr>
            <w:r>
              <w:rPr>
                <w:b/>
              </w:rPr>
              <w:t>Autor:</w:t>
            </w:r>
          </w:p>
        </w:tc>
        <w:tc>
          <w:tcPr>
            <w:tcW w:w="4414" w:type="dxa"/>
          </w:tcPr>
          <w:p w:rsidR="00D74C30" w:rsidRDefault="00D74C30" w:rsidP="00853940">
            <w:r>
              <w:t>Francisco Gerardo Mares Solano</w:t>
            </w:r>
          </w:p>
        </w:tc>
      </w:tr>
      <w:tr w:rsidR="00D74C30" w:rsidTr="00F21615">
        <w:trPr>
          <w:trHeight w:val="912"/>
        </w:trPr>
        <w:tc>
          <w:tcPr>
            <w:tcW w:w="4414" w:type="dxa"/>
          </w:tcPr>
          <w:p w:rsidR="00D74C30" w:rsidRPr="005B321B" w:rsidRDefault="00D74C30" w:rsidP="00F21615">
            <w:pPr>
              <w:rPr>
                <w:b/>
              </w:rPr>
            </w:pPr>
            <w:r>
              <w:rPr>
                <w:b/>
              </w:rPr>
              <w:t>Fecha de Creación:</w:t>
            </w:r>
          </w:p>
        </w:tc>
        <w:tc>
          <w:tcPr>
            <w:tcW w:w="4414" w:type="dxa"/>
          </w:tcPr>
          <w:p w:rsidR="00D74C30" w:rsidRDefault="00D74C30" w:rsidP="00F21615">
            <w:r>
              <w:t>08/03/16</w:t>
            </w:r>
          </w:p>
        </w:tc>
      </w:tr>
      <w:tr w:rsidR="00D74C30" w:rsidTr="00F21615">
        <w:trPr>
          <w:trHeight w:val="912"/>
        </w:trPr>
        <w:tc>
          <w:tcPr>
            <w:tcW w:w="4414" w:type="dxa"/>
          </w:tcPr>
          <w:p w:rsidR="00D74C30" w:rsidRPr="005B321B" w:rsidRDefault="00D74C30" w:rsidP="00F21615">
            <w:pPr>
              <w:rPr>
                <w:b/>
              </w:rPr>
            </w:pPr>
            <w:r>
              <w:rPr>
                <w:b/>
              </w:rPr>
              <w:t>Fecha de Modificación:</w:t>
            </w:r>
          </w:p>
        </w:tc>
        <w:tc>
          <w:tcPr>
            <w:tcW w:w="4414" w:type="dxa"/>
          </w:tcPr>
          <w:p w:rsidR="00D74C30" w:rsidRDefault="00853940" w:rsidP="00853940">
            <w:r>
              <w:t>17</w:t>
            </w:r>
            <w:r w:rsidR="00D74C30">
              <w:t>/0</w:t>
            </w:r>
            <w:r>
              <w:t>5</w:t>
            </w:r>
            <w:r w:rsidR="00D74C30">
              <w:t>/16</w:t>
            </w:r>
          </w:p>
        </w:tc>
      </w:tr>
      <w:tr w:rsidR="00D74C30" w:rsidTr="00F21615">
        <w:trPr>
          <w:trHeight w:val="912"/>
        </w:trPr>
        <w:tc>
          <w:tcPr>
            <w:tcW w:w="4414" w:type="dxa"/>
          </w:tcPr>
          <w:p w:rsidR="00D74C30" w:rsidRPr="005B321B" w:rsidRDefault="00D74C30" w:rsidP="00F21615">
            <w:pPr>
              <w:rPr>
                <w:b/>
              </w:rPr>
            </w:pPr>
            <w:r>
              <w:rPr>
                <w:b/>
              </w:rPr>
              <w:t>Actores:</w:t>
            </w:r>
          </w:p>
        </w:tc>
        <w:tc>
          <w:tcPr>
            <w:tcW w:w="4414" w:type="dxa"/>
          </w:tcPr>
          <w:p w:rsidR="00D74C30" w:rsidRDefault="00853940" w:rsidP="00F21615">
            <w:r>
              <w:t>B</w:t>
            </w:r>
            <w:r w:rsidR="00D74C30">
              <w:t>ibliotecario</w:t>
            </w:r>
          </w:p>
        </w:tc>
      </w:tr>
      <w:tr w:rsidR="00D74C30" w:rsidTr="00F21615">
        <w:trPr>
          <w:trHeight w:val="912"/>
        </w:trPr>
        <w:tc>
          <w:tcPr>
            <w:tcW w:w="4414" w:type="dxa"/>
          </w:tcPr>
          <w:p w:rsidR="00D74C30" w:rsidRPr="005B321B" w:rsidRDefault="00D74C30" w:rsidP="00F21615">
            <w:pPr>
              <w:rPr>
                <w:b/>
              </w:rPr>
            </w:pPr>
            <w:r>
              <w:rPr>
                <w:b/>
              </w:rPr>
              <w:t>Descripción:</w:t>
            </w:r>
          </w:p>
        </w:tc>
        <w:tc>
          <w:tcPr>
            <w:tcW w:w="4414" w:type="dxa"/>
          </w:tcPr>
          <w:p w:rsidR="00D74C30" w:rsidRDefault="00D74C30" w:rsidP="00853940">
            <w:r>
              <w:t xml:space="preserve">El </w:t>
            </w:r>
            <w:r w:rsidR="00853940">
              <w:t>bibliotecario ingresa la devolución de los libros.</w:t>
            </w:r>
          </w:p>
        </w:tc>
      </w:tr>
      <w:tr w:rsidR="00D74C30" w:rsidTr="00F21615">
        <w:trPr>
          <w:trHeight w:val="912"/>
        </w:trPr>
        <w:tc>
          <w:tcPr>
            <w:tcW w:w="4414" w:type="dxa"/>
          </w:tcPr>
          <w:p w:rsidR="00D74C30" w:rsidRPr="005B321B" w:rsidRDefault="00D74C30" w:rsidP="00F21615">
            <w:pPr>
              <w:rPr>
                <w:b/>
              </w:rPr>
            </w:pPr>
            <w:r>
              <w:rPr>
                <w:b/>
              </w:rPr>
              <w:t>Precondiciones:</w:t>
            </w:r>
          </w:p>
        </w:tc>
        <w:tc>
          <w:tcPr>
            <w:tcW w:w="4414" w:type="dxa"/>
          </w:tcPr>
          <w:p w:rsidR="00D74C30" w:rsidRDefault="00853940" w:rsidP="00F21615">
            <w:r>
              <w:t>Debe haber ítems prestados.</w:t>
            </w:r>
          </w:p>
          <w:p w:rsidR="00853940" w:rsidRDefault="00853940" w:rsidP="00853940">
            <w:r>
              <w:t>Debe haber alumnos registrados.</w:t>
            </w:r>
          </w:p>
          <w:p w:rsidR="00853940" w:rsidRDefault="00853940" w:rsidP="00853940">
            <w:r>
              <w:t>El usuario debe tener la sesión iniciada.</w:t>
            </w:r>
          </w:p>
          <w:p w:rsidR="00853940" w:rsidRDefault="00853940" w:rsidP="00853940">
            <w:r>
              <w:t xml:space="preserve">Debe haber conexión a la </w:t>
            </w:r>
            <w:r w:rsidR="00F20581">
              <w:t>BD</w:t>
            </w:r>
            <w:r>
              <w:t>.</w:t>
            </w:r>
          </w:p>
        </w:tc>
      </w:tr>
      <w:tr w:rsidR="00D74C30" w:rsidTr="00F21615">
        <w:trPr>
          <w:trHeight w:val="912"/>
        </w:trPr>
        <w:tc>
          <w:tcPr>
            <w:tcW w:w="4414" w:type="dxa"/>
          </w:tcPr>
          <w:p w:rsidR="00D74C30" w:rsidRDefault="00D74C30" w:rsidP="00F21615">
            <w:pPr>
              <w:rPr>
                <w:b/>
              </w:rPr>
            </w:pPr>
            <w:r>
              <w:rPr>
                <w:b/>
              </w:rPr>
              <w:t>Flujo Normal:</w:t>
            </w:r>
          </w:p>
        </w:tc>
        <w:tc>
          <w:tcPr>
            <w:tcW w:w="4414" w:type="dxa"/>
          </w:tcPr>
          <w:p w:rsidR="009301CB" w:rsidRPr="00D0354B" w:rsidRDefault="009301CB" w:rsidP="00F21615">
            <w:pPr>
              <w:rPr>
                <w:b/>
              </w:rPr>
            </w:pPr>
            <w:r w:rsidRPr="00D0354B">
              <w:rPr>
                <w:b/>
              </w:rPr>
              <w:t>Exitoso – Registra devolución</w:t>
            </w:r>
          </w:p>
          <w:p w:rsidR="00D74C30" w:rsidRDefault="00853940" w:rsidP="00F21615">
            <w:r>
              <w:t>1ª.- El usuario ingresa a la sección correspondiente.</w:t>
            </w:r>
          </w:p>
          <w:p w:rsidR="00853940" w:rsidRDefault="00853940" w:rsidP="00F21615">
            <w:r>
              <w:t>2ª.- El sistema muestra el formulario para registrar una devolución.</w:t>
            </w:r>
          </w:p>
          <w:p w:rsidR="00853940" w:rsidRDefault="00853940" w:rsidP="00F21615">
            <w:r>
              <w:t xml:space="preserve">3ª.- El usuario ingresa el identificador del </w:t>
            </w:r>
            <w:r w:rsidR="001A6942">
              <w:t>ítem</w:t>
            </w:r>
            <w:r>
              <w:t xml:space="preserve"> a devolver</w:t>
            </w:r>
            <w:r w:rsidR="009301CB">
              <w:t xml:space="preserve"> y envía la información</w:t>
            </w:r>
            <w:r>
              <w:t>.</w:t>
            </w:r>
          </w:p>
          <w:p w:rsidR="00853940" w:rsidRDefault="00853940" w:rsidP="00F90089">
            <w:r>
              <w:t xml:space="preserve">4ª.- </w:t>
            </w:r>
            <w:r w:rsidR="009301CB">
              <w:t xml:space="preserve">El sistema </w:t>
            </w:r>
            <w:r w:rsidR="00F90089">
              <w:t xml:space="preserve">muestra la información sobre el </w:t>
            </w:r>
            <w:r w:rsidR="001A6942">
              <w:t>ítem</w:t>
            </w:r>
            <w:r w:rsidR="00F90089">
              <w:t xml:space="preserve"> a devolver.</w:t>
            </w:r>
          </w:p>
          <w:p w:rsidR="00F90089" w:rsidRDefault="00F90089" w:rsidP="00F90089">
            <w:r>
              <w:t>5ª.- El usuario confirma la devolución</w:t>
            </w:r>
          </w:p>
          <w:p w:rsidR="00F90089" w:rsidRDefault="00F90089" w:rsidP="00F90089">
            <w:r>
              <w:t>6ª.- El sistema informa que se realizó el registro de la devolución y regresa al usuario al menú anterior.</w:t>
            </w:r>
          </w:p>
        </w:tc>
      </w:tr>
      <w:tr w:rsidR="00D74C30" w:rsidTr="00F21615">
        <w:trPr>
          <w:trHeight w:val="912"/>
        </w:trPr>
        <w:tc>
          <w:tcPr>
            <w:tcW w:w="4414" w:type="dxa"/>
          </w:tcPr>
          <w:p w:rsidR="00D74C30" w:rsidRDefault="00D74C30" w:rsidP="00F21615">
            <w:pPr>
              <w:rPr>
                <w:b/>
              </w:rPr>
            </w:pPr>
            <w:r>
              <w:rPr>
                <w:b/>
              </w:rPr>
              <w:t>Flujo Alterno:</w:t>
            </w:r>
          </w:p>
        </w:tc>
        <w:tc>
          <w:tcPr>
            <w:tcW w:w="4414" w:type="dxa"/>
          </w:tcPr>
          <w:p w:rsidR="00D0354B" w:rsidRPr="00F90089" w:rsidRDefault="00F90089" w:rsidP="00F21615">
            <w:pPr>
              <w:rPr>
                <w:b/>
              </w:rPr>
            </w:pPr>
            <w:r w:rsidRPr="00F90089">
              <w:rPr>
                <w:b/>
              </w:rPr>
              <w:t>Alterno – No se devuelve</w:t>
            </w:r>
          </w:p>
          <w:p w:rsidR="00D74C30" w:rsidRDefault="00F90089" w:rsidP="00F21615">
            <w:r>
              <w:t>5b.- El usuario decide no registrar la devolución y sale de la sección.</w:t>
            </w:r>
          </w:p>
          <w:p w:rsidR="006E29A4" w:rsidRDefault="006E29A4" w:rsidP="00F21615"/>
          <w:p w:rsidR="006E29A4" w:rsidRPr="006E29A4" w:rsidRDefault="006E29A4" w:rsidP="00F21615">
            <w:pPr>
              <w:rPr>
                <w:b/>
              </w:rPr>
            </w:pPr>
            <w:r w:rsidRPr="006E29A4">
              <w:rPr>
                <w:b/>
              </w:rPr>
              <w:t>Fallido – Datos erróneos</w:t>
            </w:r>
          </w:p>
          <w:p w:rsidR="006E29A4" w:rsidRDefault="006E29A4" w:rsidP="00F21615">
            <w:r>
              <w:t>4c.- El sistema informa que hay datos erróneos en el formulario.</w:t>
            </w:r>
          </w:p>
          <w:p w:rsidR="00D74C30" w:rsidRDefault="006E29A4" w:rsidP="00F21615">
            <w:r>
              <w:t>5c.- El usuario sale del sistema.</w:t>
            </w:r>
          </w:p>
        </w:tc>
      </w:tr>
      <w:tr w:rsidR="00F90089" w:rsidTr="00F21615">
        <w:trPr>
          <w:trHeight w:val="912"/>
        </w:trPr>
        <w:tc>
          <w:tcPr>
            <w:tcW w:w="4414" w:type="dxa"/>
          </w:tcPr>
          <w:p w:rsidR="00F90089" w:rsidRDefault="00F90089" w:rsidP="00F21615">
            <w:pPr>
              <w:rPr>
                <w:b/>
              </w:rPr>
            </w:pPr>
            <w:r>
              <w:rPr>
                <w:b/>
              </w:rPr>
              <w:lastRenderedPageBreak/>
              <w:t>Excepciones</w:t>
            </w:r>
          </w:p>
        </w:tc>
        <w:tc>
          <w:tcPr>
            <w:tcW w:w="4414" w:type="dxa"/>
          </w:tcPr>
          <w:p w:rsidR="00F90089" w:rsidRDefault="006E29A4" w:rsidP="00F21615">
            <w:pPr>
              <w:rPr>
                <w:b/>
              </w:rPr>
            </w:pPr>
            <w:r>
              <w:rPr>
                <w:b/>
              </w:rPr>
              <w:t xml:space="preserve">Indeseable </w:t>
            </w:r>
            <w:r w:rsidR="00F90089">
              <w:rPr>
                <w:b/>
              </w:rPr>
              <w:t>– No sé puede realizar</w:t>
            </w:r>
          </w:p>
          <w:p w:rsidR="00F90089" w:rsidRDefault="006E29A4" w:rsidP="00F90089">
            <w:r>
              <w:t>4d</w:t>
            </w:r>
            <w:r w:rsidR="00F90089">
              <w:t xml:space="preserve">.- Existe un error con la </w:t>
            </w:r>
            <w:r w:rsidR="00F20581">
              <w:t>BD</w:t>
            </w:r>
            <w:r w:rsidR="00F90089">
              <w:t xml:space="preserve"> y el sistema informa</w:t>
            </w:r>
          </w:p>
          <w:p w:rsidR="00F90089" w:rsidRPr="00F90089" w:rsidRDefault="006E29A4" w:rsidP="00F90089">
            <w:pPr>
              <w:rPr>
                <w:b/>
              </w:rPr>
            </w:pPr>
            <w:r>
              <w:t>5d</w:t>
            </w:r>
            <w:r w:rsidR="00F90089">
              <w:t>.- El usuario sale de la sección.</w:t>
            </w:r>
          </w:p>
        </w:tc>
      </w:tr>
      <w:tr w:rsidR="00D74C30" w:rsidTr="00F21615">
        <w:trPr>
          <w:trHeight w:val="912"/>
        </w:trPr>
        <w:tc>
          <w:tcPr>
            <w:tcW w:w="4414" w:type="dxa"/>
          </w:tcPr>
          <w:p w:rsidR="00D74C30" w:rsidRDefault="00D74C30" w:rsidP="00F21615">
            <w:pPr>
              <w:rPr>
                <w:b/>
              </w:rPr>
            </w:pPr>
            <w:r>
              <w:rPr>
                <w:b/>
              </w:rPr>
              <w:t>Postcondiciones</w:t>
            </w:r>
          </w:p>
        </w:tc>
        <w:tc>
          <w:tcPr>
            <w:tcW w:w="4414" w:type="dxa"/>
          </w:tcPr>
          <w:p w:rsidR="00F90089" w:rsidRDefault="00F90089" w:rsidP="00F90089">
            <w:r>
              <w:t>El alumno puede registrar más préstamos.</w:t>
            </w:r>
          </w:p>
          <w:p w:rsidR="00F90089" w:rsidRDefault="00F90089" w:rsidP="00F90089">
            <w:r>
              <w:t xml:space="preserve">El </w:t>
            </w:r>
            <w:r w:rsidR="001A6942">
              <w:t>ítem</w:t>
            </w:r>
            <w:r>
              <w:t xml:space="preserve"> puede volver a ser prestado o renovado.</w:t>
            </w:r>
          </w:p>
        </w:tc>
      </w:tr>
      <w:tr w:rsidR="00D74C30" w:rsidTr="00F21615">
        <w:trPr>
          <w:trHeight w:val="912"/>
        </w:trPr>
        <w:tc>
          <w:tcPr>
            <w:tcW w:w="4414" w:type="dxa"/>
          </w:tcPr>
          <w:p w:rsidR="00D74C30" w:rsidRDefault="00D74C30" w:rsidP="00F21615">
            <w:pPr>
              <w:rPr>
                <w:b/>
              </w:rPr>
            </w:pPr>
            <w:r>
              <w:rPr>
                <w:b/>
              </w:rPr>
              <w:t>Entrada:</w:t>
            </w:r>
          </w:p>
        </w:tc>
        <w:tc>
          <w:tcPr>
            <w:tcW w:w="4414" w:type="dxa"/>
          </w:tcPr>
          <w:p w:rsidR="00D74C30" w:rsidRDefault="001B57C7" w:rsidP="00F21615">
            <w:r>
              <w:t>Identificador del libro</w:t>
            </w:r>
            <w:r w:rsidR="00D74C30">
              <w:t>.</w:t>
            </w:r>
          </w:p>
          <w:p w:rsidR="00D74C30" w:rsidRDefault="00D74C30" w:rsidP="00F21615"/>
        </w:tc>
      </w:tr>
      <w:tr w:rsidR="00D74C30" w:rsidTr="00F21615">
        <w:trPr>
          <w:trHeight w:val="912"/>
        </w:trPr>
        <w:tc>
          <w:tcPr>
            <w:tcW w:w="4414" w:type="dxa"/>
          </w:tcPr>
          <w:p w:rsidR="00D74C30" w:rsidRDefault="00D74C30" w:rsidP="00F21615">
            <w:pPr>
              <w:rPr>
                <w:b/>
              </w:rPr>
            </w:pPr>
            <w:r>
              <w:rPr>
                <w:b/>
              </w:rPr>
              <w:t>Salida:</w:t>
            </w:r>
          </w:p>
        </w:tc>
        <w:tc>
          <w:tcPr>
            <w:tcW w:w="4414" w:type="dxa"/>
          </w:tcPr>
          <w:p w:rsidR="00D74C30" w:rsidRDefault="001C489D" w:rsidP="00F21615">
            <w:r>
              <w:t>Información sobre el estado de la devolución.</w:t>
            </w:r>
          </w:p>
        </w:tc>
      </w:tr>
      <w:tr w:rsidR="00D74C30" w:rsidTr="00F21615">
        <w:trPr>
          <w:trHeight w:val="912"/>
        </w:trPr>
        <w:tc>
          <w:tcPr>
            <w:tcW w:w="4414" w:type="dxa"/>
          </w:tcPr>
          <w:p w:rsidR="00D74C30" w:rsidRDefault="00D74C30" w:rsidP="00F21615">
            <w:pPr>
              <w:rPr>
                <w:b/>
              </w:rPr>
            </w:pPr>
            <w:r>
              <w:rPr>
                <w:b/>
              </w:rPr>
              <w:t>Prioridad:</w:t>
            </w:r>
          </w:p>
        </w:tc>
        <w:tc>
          <w:tcPr>
            <w:tcW w:w="4414" w:type="dxa"/>
          </w:tcPr>
          <w:p w:rsidR="00D74C30" w:rsidRDefault="001C489D" w:rsidP="00F21615">
            <w:r>
              <w:t>Indispensable</w:t>
            </w:r>
          </w:p>
        </w:tc>
      </w:tr>
    </w:tbl>
    <w:p w:rsidR="00D74C30" w:rsidRDefault="00D74C30" w:rsidP="00D74C30"/>
    <w:p w:rsidR="00A85D20" w:rsidRDefault="00A85D20" w:rsidP="001D5920">
      <w:pPr>
        <w:pStyle w:val="H3"/>
        <w:outlineLvl w:val="2"/>
      </w:pPr>
      <w:bookmarkStart w:id="28" w:name="_Toc451513808"/>
      <w:r>
        <w:t>Registrar préstamo</w:t>
      </w:r>
      <w:bookmarkEnd w:id="28"/>
    </w:p>
    <w:tbl>
      <w:tblPr>
        <w:tblStyle w:val="Tablaconcuadrcula"/>
        <w:tblW w:w="0" w:type="auto"/>
        <w:tblLayout w:type="fixed"/>
        <w:tblLook w:val="04A0" w:firstRow="1" w:lastRow="0" w:firstColumn="1" w:lastColumn="0" w:noHBand="0" w:noVBand="1"/>
      </w:tblPr>
      <w:tblGrid>
        <w:gridCol w:w="4414"/>
        <w:gridCol w:w="4414"/>
      </w:tblGrid>
      <w:tr w:rsidR="00D74C30" w:rsidTr="00F21615">
        <w:trPr>
          <w:trHeight w:val="912"/>
        </w:trPr>
        <w:tc>
          <w:tcPr>
            <w:tcW w:w="4414" w:type="dxa"/>
          </w:tcPr>
          <w:p w:rsidR="00D74C30" w:rsidRPr="005B321B" w:rsidRDefault="00D74C30" w:rsidP="00F21615">
            <w:pPr>
              <w:rPr>
                <w:b/>
              </w:rPr>
            </w:pPr>
            <w:r w:rsidRPr="005B321B">
              <w:rPr>
                <w:b/>
              </w:rPr>
              <w:t>ID:</w:t>
            </w:r>
          </w:p>
        </w:tc>
        <w:tc>
          <w:tcPr>
            <w:tcW w:w="4414" w:type="dxa"/>
          </w:tcPr>
          <w:p w:rsidR="00D74C30" w:rsidRDefault="00D74C30" w:rsidP="00F21615">
            <w:r>
              <w:t>CU-4</w:t>
            </w:r>
          </w:p>
        </w:tc>
      </w:tr>
      <w:tr w:rsidR="00D74C30" w:rsidTr="00F21615">
        <w:trPr>
          <w:trHeight w:val="912"/>
        </w:trPr>
        <w:tc>
          <w:tcPr>
            <w:tcW w:w="4414" w:type="dxa"/>
          </w:tcPr>
          <w:p w:rsidR="00D74C30" w:rsidRPr="005B321B" w:rsidRDefault="00D74C30" w:rsidP="00F21615">
            <w:pPr>
              <w:rPr>
                <w:b/>
              </w:rPr>
            </w:pPr>
            <w:r>
              <w:rPr>
                <w:b/>
              </w:rPr>
              <w:t>Nombre:</w:t>
            </w:r>
          </w:p>
        </w:tc>
        <w:tc>
          <w:tcPr>
            <w:tcW w:w="4414" w:type="dxa"/>
          </w:tcPr>
          <w:p w:rsidR="00D74C30" w:rsidRDefault="00C54348" w:rsidP="004F4C20">
            <w:r w:rsidRPr="004F4C20">
              <w:t>Registrar préstamo</w:t>
            </w:r>
          </w:p>
        </w:tc>
      </w:tr>
      <w:tr w:rsidR="00D74C30" w:rsidTr="00F21615">
        <w:trPr>
          <w:trHeight w:val="912"/>
        </w:trPr>
        <w:tc>
          <w:tcPr>
            <w:tcW w:w="4414" w:type="dxa"/>
          </w:tcPr>
          <w:p w:rsidR="00D74C30" w:rsidRPr="005B321B" w:rsidRDefault="00D74C30" w:rsidP="00F21615">
            <w:pPr>
              <w:rPr>
                <w:b/>
              </w:rPr>
            </w:pPr>
            <w:r>
              <w:rPr>
                <w:b/>
              </w:rPr>
              <w:t>Autor:</w:t>
            </w:r>
          </w:p>
        </w:tc>
        <w:tc>
          <w:tcPr>
            <w:tcW w:w="4414" w:type="dxa"/>
          </w:tcPr>
          <w:p w:rsidR="00D74C30" w:rsidRDefault="00D74C30" w:rsidP="00955DA5">
            <w:r>
              <w:t>Francisco Gerardo Mares Solano</w:t>
            </w:r>
          </w:p>
        </w:tc>
      </w:tr>
      <w:tr w:rsidR="00D74C30" w:rsidTr="00F21615">
        <w:trPr>
          <w:trHeight w:val="912"/>
        </w:trPr>
        <w:tc>
          <w:tcPr>
            <w:tcW w:w="4414" w:type="dxa"/>
          </w:tcPr>
          <w:p w:rsidR="00D74C30" w:rsidRPr="005B321B" w:rsidRDefault="00D74C30" w:rsidP="00F21615">
            <w:pPr>
              <w:rPr>
                <w:b/>
              </w:rPr>
            </w:pPr>
            <w:r>
              <w:rPr>
                <w:b/>
              </w:rPr>
              <w:t>Fecha de Creación:</w:t>
            </w:r>
          </w:p>
        </w:tc>
        <w:tc>
          <w:tcPr>
            <w:tcW w:w="4414" w:type="dxa"/>
          </w:tcPr>
          <w:p w:rsidR="00D74C30" w:rsidRDefault="00D74C30" w:rsidP="00F21615">
            <w:r>
              <w:t>08/03/16</w:t>
            </w:r>
          </w:p>
        </w:tc>
      </w:tr>
      <w:tr w:rsidR="00D74C30" w:rsidTr="00F21615">
        <w:trPr>
          <w:trHeight w:val="912"/>
        </w:trPr>
        <w:tc>
          <w:tcPr>
            <w:tcW w:w="4414" w:type="dxa"/>
          </w:tcPr>
          <w:p w:rsidR="00D74C30" w:rsidRPr="005B321B" w:rsidRDefault="00D74C30" w:rsidP="00F21615">
            <w:pPr>
              <w:rPr>
                <w:b/>
              </w:rPr>
            </w:pPr>
            <w:r>
              <w:rPr>
                <w:b/>
              </w:rPr>
              <w:t>Fecha de Modificación:</w:t>
            </w:r>
          </w:p>
        </w:tc>
        <w:tc>
          <w:tcPr>
            <w:tcW w:w="4414" w:type="dxa"/>
          </w:tcPr>
          <w:p w:rsidR="00D74C30" w:rsidRDefault="00955DA5" w:rsidP="00955DA5">
            <w:r>
              <w:t>17</w:t>
            </w:r>
            <w:r w:rsidR="00D74C30">
              <w:t>/0</w:t>
            </w:r>
            <w:r>
              <w:t>5</w:t>
            </w:r>
            <w:r w:rsidR="00D74C30">
              <w:t>/16</w:t>
            </w:r>
          </w:p>
        </w:tc>
      </w:tr>
      <w:tr w:rsidR="00D74C30" w:rsidTr="00F21615">
        <w:trPr>
          <w:trHeight w:val="912"/>
        </w:trPr>
        <w:tc>
          <w:tcPr>
            <w:tcW w:w="4414" w:type="dxa"/>
          </w:tcPr>
          <w:p w:rsidR="00D74C30" w:rsidRPr="005B321B" w:rsidRDefault="00D74C30" w:rsidP="00F21615">
            <w:pPr>
              <w:rPr>
                <w:b/>
              </w:rPr>
            </w:pPr>
            <w:r>
              <w:rPr>
                <w:b/>
              </w:rPr>
              <w:lastRenderedPageBreak/>
              <w:t>Actores:</w:t>
            </w:r>
          </w:p>
        </w:tc>
        <w:tc>
          <w:tcPr>
            <w:tcW w:w="4414" w:type="dxa"/>
          </w:tcPr>
          <w:p w:rsidR="00D74C30" w:rsidRDefault="00955DA5" w:rsidP="00F21615">
            <w:r>
              <w:t>Bibliotecario</w:t>
            </w:r>
          </w:p>
        </w:tc>
      </w:tr>
      <w:tr w:rsidR="00D74C30" w:rsidTr="00F21615">
        <w:trPr>
          <w:trHeight w:val="912"/>
        </w:trPr>
        <w:tc>
          <w:tcPr>
            <w:tcW w:w="4414" w:type="dxa"/>
          </w:tcPr>
          <w:p w:rsidR="00D74C30" w:rsidRPr="005B321B" w:rsidRDefault="00D74C30" w:rsidP="00F21615">
            <w:pPr>
              <w:rPr>
                <w:b/>
              </w:rPr>
            </w:pPr>
            <w:r>
              <w:rPr>
                <w:b/>
              </w:rPr>
              <w:t>Descripción:</w:t>
            </w:r>
          </w:p>
        </w:tc>
        <w:tc>
          <w:tcPr>
            <w:tcW w:w="4414" w:type="dxa"/>
          </w:tcPr>
          <w:p w:rsidR="00D74C30" w:rsidRDefault="00955DA5" w:rsidP="00955DA5">
            <w:r>
              <w:t xml:space="preserve">El bibliotecario registrar el préstamo de un </w:t>
            </w:r>
            <w:r w:rsidR="001A6942">
              <w:t>ítem</w:t>
            </w:r>
            <w:r>
              <w:t xml:space="preserve"> para un alumno o profesor.</w:t>
            </w:r>
          </w:p>
        </w:tc>
      </w:tr>
      <w:tr w:rsidR="00D74C30" w:rsidTr="00F21615">
        <w:trPr>
          <w:trHeight w:val="912"/>
        </w:trPr>
        <w:tc>
          <w:tcPr>
            <w:tcW w:w="4414" w:type="dxa"/>
          </w:tcPr>
          <w:p w:rsidR="00D74C30" w:rsidRPr="005B321B" w:rsidRDefault="00D74C30" w:rsidP="00F21615">
            <w:pPr>
              <w:rPr>
                <w:b/>
              </w:rPr>
            </w:pPr>
            <w:r>
              <w:rPr>
                <w:b/>
              </w:rPr>
              <w:t>Precondiciones:</w:t>
            </w:r>
          </w:p>
        </w:tc>
        <w:tc>
          <w:tcPr>
            <w:tcW w:w="4414" w:type="dxa"/>
          </w:tcPr>
          <w:p w:rsidR="00D74C30" w:rsidRDefault="00955DA5" w:rsidP="00F21615">
            <w:r>
              <w:t xml:space="preserve">Deben existir ítems en la </w:t>
            </w:r>
            <w:r w:rsidR="00F20581">
              <w:t>BD</w:t>
            </w:r>
            <w:r>
              <w:t>.</w:t>
            </w:r>
          </w:p>
          <w:p w:rsidR="00955DA5" w:rsidRDefault="00955DA5" w:rsidP="00F21615">
            <w:r>
              <w:t>Debe haber alumnos registrados.</w:t>
            </w:r>
          </w:p>
          <w:p w:rsidR="00955DA5" w:rsidRDefault="00955DA5" w:rsidP="00955DA5">
            <w:r>
              <w:t xml:space="preserve">Debe haber conexión a la </w:t>
            </w:r>
            <w:r w:rsidR="00F20581">
              <w:t>BD</w:t>
            </w:r>
            <w:r>
              <w:t>.</w:t>
            </w:r>
          </w:p>
        </w:tc>
      </w:tr>
      <w:tr w:rsidR="00D74C30" w:rsidTr="00F21615">
        <w:trPr>
          <w:trHeight w:val="912"/>
        </w:trPr>
        <w:tc>
          <w:tcPr>
            <w:tcW w:w="4414" w:type="dxa"/>
          </w:tcPr>
          <w:p w:rsidR="00D74C30" w:rsidRDefault="00D74C30" w:rsidP="00F21615">
            <w:pPr>
              <w:rPr>
                <w:b/>
              </w:rPr>
            </w:pPr>
            <w:r>
              <w:rPr>
                <w:b/>
              </w:rPr>
              <w:t>Flujo Normal:</w:t>
            </w:r>
          </w:p>
        </w:tc>
        <w:tc>
          <w:tcPr>
            <w:tcW w:w="4414" w:type="dxa"/>
          </w:tcPr>
          <w:p w:rsidR="006E29A4" w:rsidRPr="006E29A4" w:rsidRDefault="006E29A4" w:rsidP="00F21615">
            <w:pPr>
              <w:rPr>
                <w:b/>
              </w:rPr>
            </w:pPr>
            <w:r w:rsidRPr="006E29A4">
              <w:rPr>
                <w:b/>
              </w:rPr>
              <w:t>Exitoso – préstamo registrado</w:t>
            </w:r>
          </w:p>
          <w:p w:rsidR="00D74C30" w:rsidRDefault="00955DA5" w:rsidP="00F21615">
            <w:r>
              <w:t xml:space="preserve">1ª.- </w:t>
            </w:r>
            <w:r w:rsidR="00C54348">
              <w:t>El usuario ingresa a la sección correspondiente.</w:t>
            </w:r>
          </w:p>
          <w:p w:rsidR="00C54348" w:rsidRDefault="00C54348" w:rsidP="00F21615">
            <w:r>
              <w:t>2ª.- El sistema despliega un formato para registrar un préstamo.</w:t>
            </w:r>
          </w:p>
          <w:p w:rsidR="00C54348" w:rsidRDefault="00C54348" w:rsidP="00C54348">
            <w:r>
              <w:t xml:space="preserve">3ª.- El usuario ingresa los campos con el id del </w:t>
            </w:r>
            <w:r w:rsidR="001A6942">
              <w:t>ítem</w:t>
            </w:r>
            <w:r>
              <w:t xml:space="preserve"> y la matrícula del alumno y envía la información.</w:t>
            </w:r>
          </w:p>
          <w:p w:rsidR="00C54348" w:rsidRDefault="00C54348" w:rsidP="00C54348">
            <w:r>
              <w:t>4ª.- El sistema pide confirmar la transacción.</w:t>
            </w:r>
          </w:p>
          <w:p w:rsidR="00C54348" w:rsidRDefault="00C54348" w:rsidP="00C54348">
            <w:r>
              <w:t>5ª.- El usuario acepta y sale de la sección.</w:t>
            </w:r>
          </w:p>
        </w:tc>
      </w:tr>
      <w:tr w:rsidR="00D74C30" w:rsidTr="00F21615">
        <w:trPr>
          <w:trHeight w:val="912"/>
        </w:trPr>
        <w:tc>
          <w:tcPr>
            <w:tcW w:w="4414" w:type="dxa"/>
          </w:tcPr>
          <w:p w:rsidR="00D74C30" w:rsidRDefault="00D74C30" w:rsidP="00F21615">
            <w:pPr>
              <w:rPr>
                <w:b/>
              </w:rPr>
            </w:pPr>
            <w:r>
              <w:rPr>
                <w:b/>
              </w:rPr>
              <w:t>Flujo Alterno:</w:t>
            </w:r>
          </w:p>
        </w:tc>
        <w:tc>
          <w:tcPr>
            <w:tcW w:w="4414" w:type="dxa"/>
          </w:tcPr>
          <w:p w:rsidR="00D74C30" w:rsidRPr="006E29A4" w:rsidRDefault="006E29A4" w:rsidP="006E29A4">
            <w:pPr>
              <w:rPr>
                <w:b/>
              </w:rPr>
            </w:pPr>
            <w:r>
              <w:rPr>
                <w:b/>
              </w:rPr>
              <w:t xml:space="preserve">Fallido </w:t>
            </w:r>
            <w:r w:rsidRPr="006E29A4">
              <w:rPr>
                <w:b/>
              </w:rPr>
              <w:t>– límite de préstamo superado</w:t>
            </w:r>
          </w:p>
          <w:p w:rsidR="006E29A4" w:rsidRDefault="006E29A4" w:rsidP="006E29A4">
            <w:r>
              <w:t>4b.- El sistema informa que el alumno o profesor superó el límite de ítems prestados.</w:t>
            </w:r>
          </w:p>
          <w:p w:rsidR="006E29A4" w:rsidRDefault="006E29A4" w:rsidP="006E29A4">
            <w:r>
              <w:t>5b.- El usuario sale del sistema.</w:t>
            </w:r>
          </w:p>
          <w:p w:rsidR="006E29A4" w:rsidRPr="006E29A4" w:rsidRDefault="006E29A4" w:rsidP="006E29A4">
            <w:pPr>
              <w:rPr>
                <w:b/>
              </w:rPr>
            </w:pPr>
            <w:r>
              <w:rPr>
                <w:b/>
              </w:rPr>
              <w:t xml:space="preserve">Alterno </w:t>
            </w:r>
            <w:r w:rsidRPr="006E29A4">
              <w:rPr>
                <w:b/>
              </w:rPr>
              <w:t>– Matrícula o identificador erróneos</w:t>
            </w:r>
          </w:p>
          <w:p w:rsidR="006E29A4" w:rsidRDefault="006E29A4" w:rsidP="006E29A4">
            <w:r>
              <w:t>4c.- El sistema informa que uno de los campos contiene datos incorrectos.</w:t>
            </w:r>
          </w:p>
          <w:p w:rsidR="006E29A4" w:rsidRDefault="006E29A4" w:rsidP="006E29A4">
            <w:r>
              <w:t>5c.- El usuario sale del sistema.</w:t>
            </w:r>
          </w:p>
        </w:tc>
      </w:tr>
      <w:tr w:rsidR="004F4C20" w:rsidTr="00F21615">
        <w:trPr>
          <w:trHeight w:val="912"/>
        </w:trPr>
        <w:tc>
          <w:tcPr>
            <w:tcW w:w="4414" w:type="dxa"/>
          </w:tcPr>
          <w:p w:rsidR="004F4C20" w:rsidRDefault="004F4C20" w:rsidP="00F21615">
            <w:pPr>
              <w:rPr>
                <w:b/>
              </w:rPr>
            </w:pPr>
            <w:r>
              <w:rPr>
                <w:b/>
              </w:rPr>
              <w:t>Excepción</w:t>
            </w:r>
          </w:p>
        </w:tc>
        <w:tc>
          <w:tcPr>
            <w:tcW w:w="4414" w:type="dxa"/>
          </w:tcPr>
          <w:p w:rsidR="004F4C20" w:rsidRDefault="004F4C20" w:rsidP="004F4C20">
            <w:pPr>
              <w:rPr>
                <w:b/>
              </w:rPr>
            </w:pPr>
            <w:r>
              <w:rPr>
                <w:b/>
              </w:rPr>
              <w:t>Indeseable – No sé puede realizar</w:t>
            </w:r>
          </w:p>
          <w:p w:rsidR="004F4C20" w:rsidRDefault="004F4C20" w:rsidP="004F4C20">
            <w:r>
              <w:t xml:space="preserve">4d.-El sistema informa que no se puede conectar a la </w:t>
            </w:r>
            <w:r w:rsidR="00F20581">
              <w:t>BD</w:t>
            </w:r>
            <w:r>
              <w:t>.</w:t>
            </w:r>
          </w:p>
          <w:p w:rsidR="004F4C20" w:rsidRDefault="004F4C20" w:rsidP="004F4C20">
            <w:pPr>
              <w:rPr>
                <w:b/>
              </w:rPr>
            </w:pPr>
            <w:r>
              <w:t>5d.- El usuario sale del sistema.</w:t>
            </w:r>
          </w:p>
        </w:tc>
      </w:tr>
      <w:tr w:rsidR="00D74C30" w:rsidTr="00F21615">
        <w:trPr>
          <w:trHeight w:val="912"/>
        </w:trPr>
        <w:tc>
          <w:tcPr>
            <w:tcW w:w="4414" w:type="dxa"/>
          </w:tcPr>
          <w:p w:rsidR="00D74C30" w:rsidRDefault="00D74C30" w:rsidP="00F21615">
            <w:pPr>
              <w:rPr>
                <w:b/>
              </w:rPr>
            </w:pPr>
            <w:r>
              <w:rPr>
                <w:b/>
              </w:rPr>
              <w:t>Postcondiciones</w:t>
            </w:r>
          </w:p>
        </w:tc>
        <w:tc>
          <w:tcPr>
            <w:tcW w:w="4414" w:type="dxa"/>
          </w:tcPr>
          <w:p w:rsidR="006E29A4" w:rsidRDefault="004F4C20" w:rsidP="00F21615">
            <w:r>
              <w:t>Se puede realizar la devolución del ítem.</w:t>
            </w:r>
          </w:p>
          <w:p w:rsidR="004F4C20" w:rsidRDefault="004F4C20" w:rsidP="00F21615">
            <w:r>
              <w:t>Se puede renovar el préstamo.</w:t>
            </w:r>
          </w:p>
        </w:tc>
      </w:tr>
      <w:tr w:rsidR="00D74C30" w:rsidTr="00F21615">
        <w:trPr>
          <w:trHeight w:val="912"/>
        </w:trPr>
        <w:tc>
          <w:tcPr>
            <w:tcW w:w="4414" w:type="dxa"/>
          </w:tcPr>
          <w:p w:rsidR="00D74C30" w:rsidRDefault="00D74C30" w:rsidP="00F21615">
            <w:pPr>
              <w:rPr>
                <w:b/>
              </w:rPr>
            </w:pPr>
            <w:r>
              <w:rPr>
                <w:b/>
              </w:rPr>
              <w:t>Entrada:</w:t>
            </w:r>
          </w:p>
        </w:tc>
        <w:tc>
          <w:tcPr>
            <w:tcW w:w="4414" w:type="dxa"/>
          </w:tcPr>
          <w:p w:rsidR="00D74C30" w:rsidRDefault="00F71AE1" w:rsidP="00F21615">
            <w:r>
              <w:t>Matrícula del alumno.</w:t>
            </w:r>
          </w:p>
          <w:p w:rsidR="00F71AE1" w:rsidRDefault="00F71AE1" w:rsidP="00F21615">
            <w:r>
              <w:t xml:space="preserve">Identificador del </w:t>
            </w:r>
            <w:r w:rsidR="001A6942">
              <w:t>ítem</w:t>
            </w:r>
          </w:p>
          <w:p w:rsidR="00D74C30" w:rsidRDefault="00D74C30" w:rsidP="00F21615"/>
        </w:tc>
      </w:tr>
      <w:tr w:rsidR="00D74C30" w:rsidTr="00F21615">
        <w:trPr>
          <w:trHeight w:val="912"/>
        </w:trPr>
        <w:tc>
          <w:tcPr>
            <w:tcW w:w="4414" w:type="dxa"/>
          </w:tcPr>
          <w:p w:rsidR="00D74C30" w:rsidRDefault="00D74C30" w:rsidP="00F21615">
            <w:pPr>
              <w:rPr>
                <w:b/>
              </w:rPr>
            </w:pPr>
            <w:r>
              <w:rPr>
                <w:b/>
              </w:rPr>
              <w:t>Salida:</w:t>
            </w:r>
          </w:p>
        </w:tc>
        <w:tc>
          <w:tcPr>
            <w:tcW w:w="4414" w:type="dxa"/>
          </w:tcPr>
          <w:p w:rsidR="00D74C30" w:rsidRDefault="00F71AE1" w:rsidP="00F21615">
            <w:r>
              <w:t>Estado del registro</w:t>
            </w:r>
          </w:p>
        </w:tc>
      </w:tr>
      <w:tr w:rsidR="00D74C30" w:rsidTr="00F21615">
        <w:trPr>
          <w:trHeight w:val="912"/>
        </w:trPr>
        <w:tc>
          <w:tcPr>
            <w:tcW w:w="4414" w:type="dxa"/>
          </w:tcPr>
          <w:p w:rsidR="00D74C30" w:rsidRDefault="00D74C30" w:rsidP="00F21615">
            <w:pPr>
              <w:rPr>
                <w:b/>
              </w:rPr>
            </w:pPr>
            <w:r>
              <w:rPr>
                <w:b/>
              </w:rPr>
              <w:t>Prioridad:</w:t>
            </w:r>
          </w:p>
        </w:tc>
        <w:tc>
          <w:tcPr>
            <w:tcW w:w="4414" w:type="dxa"/>
          </w:tcPr>
          <w:p w:rsidR="00D74C30" w:rsidRDefault="00F71AE1" w:rsidP="00F21615">
            <w:r>
              <w:t>Indispensable</w:t>
            </w:r>
          </w:p>
        </w:tc>
      </w:tr>
    </w:tbl>
    <w:p w:rsidR="004F4C20" w:rsidRDefault="004F4C20" w:rsidP="001D5920">
      <w:pPr>
        <w:pStyle w:val="H3"/>
        <w:outlineLvl w:val="2"/>
      </w:pPr>
      <w:bookmarkStart w:id="29" w:name="_Toc451513809"/>
      <w:r>
        <w:lastRenderedPageBreak/>
        <w:t>Consultar devoluciones</w:t>
      </w:r>
      <w:bookmarkEnd w:id="29"/>
    </w:p>
    <w:tbl>
      <w:tblPr>
        <w:tblStyle w:val="Tablaconcuadrcula"/>
        <w:tblW w:w="0" w:type="auto"/>
        <w:tblLayout w:type="fixed"/>
        <w:tblLook w:val="04A0" w:firstRow="1" w:lastRow="0" w:firstColumn="1" w:lastColumn="0" w:noHBand="0" w:noVBand="1"/>
      </w:tblPr>
      <w:tblGrid>
        <w:gridCol w:w="4414"/>
        <w:gridCol w:w="4414"/>
      </w:tblGrid>
      <w:tr w:rsidR="00D74C30" w:rsidTr="00F21615">
        <w:trPr>
          <w:trHeight w:val="912"/>
        </w:trPr>
        <w:tc>
          <w:tcPr>
            <w:tcW w:w="4414" w:type="dxa"/>
          </w:tcPr>
          <w:p w:rsidR="00D74C30" w:rsidRPr="005B321B" w:rsidRDefault="00D74C30" w:rsidP="00F21615">
            <w:pPr>
              <w:rPr>
                <w:b/>
              </w:rPr>
            </w:pPr>
            <w:r w:rsidRPr="005B321B">
              <w:rPr>
                <w:b/>
              </w:rPr>
              <w:t>ID:</w:t>
            </w:r>
          </w:p>
        </w:tc>
        <w:tc>
          <w:tcPr>
            <w:tcW w:w="4414" w:type="dxa"/>
          </w:tcPr>
          <w:p w:rsidR="00D74C30" w:rsidRDefault="00D74C30" w:rsidP="00F21615">
            <w:r>
              <w:t>CU-5</w:t>
            </w:r>
          </w:p>
        </w:tc>
      </w:tr>
      <w:tr w:rsidR="00D74C30" w:rsidTr="00F21615">
        <w:trPr>
          <w:trHeight w:val="912"/>
        </w:trPr>
        <w:tc>
          <w:tcPr>
            <w:tcW w:w="4414" w:type="dxa"/>
          </w:tcPr>
          <w:p w:rsidR="00D74C30" w:rsidRPr="005B321B" w:rsidRDefault="00D74C30" w:rsidP="00F21615">
            <w:pPr>
              <w:rPr>
                <w:b/>
              </w:rPr>
            </w:pPr>
            <w:r>
              <w:rPr>
                <w:b/>
              </w:rPr>
              <w:t>Nombre:</w:t>
            </w:r>
          </w:p>
        </w:tc>
        <w:tc>
          <w:tcPr>
            <w:tcW w:w="4414" w:type="dxa"/>
          </w:tcPr>
          <w:p w:rsidR="00D74C30" w:rsidRDefault="004F4C20" w:rsidP="00F21615">
            <w:r>
              <w:t>Consultar</w:t>
            </w:r>
            <w:r w:rsidR="00D74C30" w:rsidRPr="00F46BAE">
              <w:t xml:space="preserve"> devoluciones</w:t>
            </w:r>
          </w:p>
        </w:tc>
      </w:tr>
      <w:tr w:rsidR="00D74C30" w:rsidTr="00F21615">
        <w:trPr>
          <w:trHeight w:val="912"/>
        </w:trPr>
        <w:tc>
          <w:tcPr>
            <w:tcW w:w="4414" w:type="dxa"/>
          </w:tcPr>
          <w:p w:rsidR="00D74C30" w:rsidRPr="005B321B" w:rsidRDefault="00D74C30" w:rsidP="00F21615">
            <w:pPr>
              <w:rPr>
                <w:b/>
              </w:rPr>
            </w:pPr>
            <w:r>
              <w:rPr>
                <w:b/>
              </w:rPr>
              <w:t>Autor:</w:t>
            </w:r>
          </w:p>
        </w:tc>
        <w:tc>
          <w:tcPr>
            <w:tcW w:w="4414" w:type="dxa"/>
          </w:tcPr>
          <w:p w:rsidR="00D74C30" w:rsidRDefault="00D74C30" w:rsidP="00F661A6">
            <w:r>
              <w:t>Francisco Gerardo Mares Solano</w:t>
            </w:r>
          </w:p>
        </w:tc>
      </w:tr>
      <w:tr w:rsidR="00D74C30" w:rsidTr="00F21615">
        <w:trPr>
          <w:trHeight w:val="912"/>
        </w:trPr>
        <w:tc>
          <w:tcPr>
            <w:tcW w:w="4414" w:type="dxa"/>
          </w:tcPr>
          <w:p w:rsidR="00D74C30" w:rsidRPr="005B321B" w:rsidRDefault="00D74C30" w:rsidP="00F21615">
            <w:pPr>
              <w:rPr>
                <w:b/>
              </w:rPr>
            </w:pPr>
            <w:r>
              <w:rPr>
                <w:b/>
              </w:rPr>
              <w:t>Fecha de Creación:</w:t>
            </w:r>
          </w:p>
        </w:tc>
        <w:tc>
          <w:tcPr>
            <w:tcW w:w="4414" w:type="dxa"/>
          </w:tcPr>
          <w:p w:rsidR="00D74C30" w:rsidRDefault="00D74C30" w:rsidP="00F21615">
            <w:r>
              <w:t>08/03/16</w:t>
            </w:r>
          </w:p>
        </w:tc>
      </w:tr>
      <w:tr w:rsidR="00D74C30" w:rsidTr="00F21615">
        <w:trPr>
          <w:trHeight w:val="912"/>
        </w:trPr>
        <w:tc>
          <w:tcPr>
            <w:tcW w:w="4414" w:type="dxa"/>
          </w:tcPr>
          <w:p w:rsidR="00D74C30" w:rsidRPr="005B321B" w:rsidRDefault="00D74C30" w:rsidP="00F21615">
            <w:pPr>
              <w:rPr>
                <w:b/>
              </w:rPr>
            </w:pPr>
            <w:r>
              <w:rPr>
                <w:b/>
              </w:rPr>
              <w:t>Fecha de Modificación:</w:t>
            </w:r>
          </w:p>
        </w:tc>
        <w:tc>
          <w:tcPr>
            <w:tcW w:w="4414" w:type="dxa"/>
          </w:tcPr>
          <w:p w:rsidR="00D74C30" w:rsidRDefault="004F4C20" w:rsidP="004F4C20">
            <w:r>
              <w:t>17</w:t>
            </w:r>
            <w:r w:rsidR="00D74C30">
              <w:t>/0</w:t>
            </w:r>
            <w:r>
              <w:t>5</w:t>
            </w:r>
            <w:r w:rsidR="00D74C30">
              <w:t>/16</w:t>
            </w:r>
          </w:p>
        </w:tc>
      </w:tr>
      <w:tr w:rsidR="00D74C30" w:rsidTr="00F21615">
        <w:trPr>
          <w:trHeight w:val="912"/>
        </w:trPr>
        <w:tc>
          <w:tcPr>
            <w:tcW w:w="4414" w:type="dxa"/>
          </w:tcPr>
          <w:p w:rsidR="00D74C30" w:rsidRPr="005B321B" w:rsidRDefault="00D74C30" w:rsidP="00F21615">
            <w:pPr>
              <w:rPr>
                <w:b/>
              </w:rPr>
            </w:pPr>
            <w:r>
              <w:rPr>
                <w:b/>
              </w:rPr>
              <w:t>Actores:</w:t>
            </w:r>
          </w:p>
        </w:tc>
        <w:tc>
          <w:tcPr>
            <w:tcW w:w="4414" w:type="dxa"/>
          </w:tcPr>
          <w:p w:rsidR="00D74C30" w:rsidRDefault="004F4C20" w:rsidP="00F21615">
            <w:r>
              <w:t>bibliotecario</w:t>
            </w:r>
          </w:p>
        </w:tc>
      </w:tr>
      <w:tr w:rsidR="00D74C30" w:rsidTr="00F21615">
        <w:trPr>
          <w:trHeight w:val="912"/>
        </w:trPr>
        <w:tc>
          <w:tcPr>
            <w:tcW w:w="4414" w:type="dxa"/>
          </w:tcPr>
          <w:p w:rsidR="00D74C30" w:rsidRPr="005B321B" w:rsidRDefault="00D74C30" w:rsidP="00F21615">
            <w:pPr>
              <w:rPr>
                <w:b/>
              </w:rPr>
            </w:pPr>
            <w:r>
              <w:rPr>
                <w:b/>
              </w:rPr>
              <w:t>Descripción:</w:t>
            </w:r>
          </w:p>
        </w:tc>
        <w:tc>
          <w:tcPr>
            <w:tcW w:w="4414" w:type="dxa"/>
          </w:tcPr>
          <w:p w:rsidR="00D74C30" w:rsidRDefault="00D74C30" w:rsidP="004F4C20">
            <w:r>
              <w:t xml:space="preserve">El </w:t>
            </w:r>
            <w:r w:rsidR="004F4C20">
              <w:t>bibliotecario consulta las devoluciones que se han realizado</w:t>
            </w:r>
          </w:p>
        </w:tc>
      </w:tr>
      <w:tr w:rsidR="00D74C30" w:rsidTr="00F21615">
        <w:trPr>
          <w:trHeight w:val="912"/>
        </w:trPr>
        <w:tc>
          <w:tcPr>
            <w:tcW w:w="4414" w:type="dxa"/>
          </w:tcPr>
          <w:p w:rsidR="00D74C30" w:rsidRPr="005B321B" w:rsidRDefault="00D74C30" w:rsidP="00F21615">
            <w:pPr>
              <w:rPr>
                <w:b/>
              </w:rPr>
            </w:pPr>
            <w:r>
              <w:rPr>
                <w:b/>
              </w:rPr>
              <w:t>Precondiciones:</w:t>
            </w:r>
          </w:p>
        </w:tc>
        <w:tc>
          <w:tcPr>
            <w:tcW w:w="4414" w:type="dxa"/>
          </w:tcPr>
          <w:p w:rsidR="00D74C30" w:rsidRDefault="004F4C20" w:rsidP="00F21615">
            <w:r>
              <w:t>Deben existir devoluciones en el sistema.</w:t>
            </w:r>
          </w:p>
          <w:p w:rsidR="004F4C20" w:rsidRDefault="004F4C20" w:rsidP="004F4C20">
            <w:r>
              <w:t>El usuario debe tener la sesión iniciada.</w:t>
            </w:r>
          </w:p>
          <w:p w:rsidR="004F4C20" w:rsidRDefault="004F4C20" w:rsidP="004F4C20">
            <w:r>
              <w:t>Debe haber acceso al servicio.</w:t>
            </w:r>
          </w:p>
        </w:tc>
      </w:tr>
      <w:tr w:rsidR="00D74C30" w:rsidTr="00F21615">
        <w:trPr>
          <w:trHeight w:val="912"/>
        </w:trPr>
        <w:tc>
          <w:tcPr>
            <w:tcW w:w="4414" w:type="dxa"/>
          </w:tcPr>
          <w:p w:rsidR="00D74C30" w:rsidRDefault="00D74C30" w:rsidP="00F21615">
            <w:pPr>
              <w:rPr>
                <w:b/>
              </w:rPr>
            </w:pPr>
            <w:r>
              <w:rPr>
                <w:b/>
              </w:rPr>
              <w:t>Flujo Normal:</w:t>
            </w:r>
          </w:p>
        </w:tc>
        <w:tc>
          <w:tcPr>
            <w:tcW w:w="4414" w:type="dxa"/>
          </w:tcPr>
          <w:p w:rsidR="004F4C20" w:rsidRPr="004F4C20" w:rsidRDefault="004F4C20" w:rsidP="00F21615">
            <w:pPr>
              <w:rPr>
                <w:b/>
              </w:rPr>
            </w:pPr>
            <w:r w:rsidRPr="004F4C20">
              <w:rPr>
                <w:b/>
              </w:rPr>
              <w:t>Exitoso – Se realiza una consulta</w:t>
            </w:r>
          </w:p>
          <w:p w:rsidR="00D74C30" w:rsidRDefault="004F4C20" w:rsidP="00F21615">
            <w:r>
              <w:t>1ª.- El usuario ingresa a la sección correspondiente.</w:t>
            </w:r>
          </w:p>
          <w:p w:rsidR="004F4C20" w:rsidRDefault="004F4C20" w:rsidP="004F4C20">
            <w:r>
              <w:t>2ª.- El sistema despliega una lista de las devoluciones registradas y menú para filtrar.</w:t>
            </w:r>
          </w:p>
          <w:p w:rsidR="004F4C20" w:rsidRDefault="004F4C20" w:rsidP="004F4C20">
            <w:r>
              <w:t>3ª.- El usuario realiza revisa las devoluciones y da clic en regresar.</w:t>
            </w:r>
          </w:p>
          <w:p w:rsidR="004F4C20" w:rsidRDefault="004F4C20" w:rsidP="004F4C20">
            <w:r>
              <w:t>4ª.- El sistema regresa al usuario a la sección anterior.</w:t>
            </w:r>
          </w:p>
        </w:tc>
      </w:tr>
      <w:tr w:rsidR="00D74C30" w:rsidTr="00F21615">
        <w:trPr>
          <w:trHeight w:val="912"/>
        </w:trPr>
        <w:tc>
          <w:tcPr>
            <w:tcW w:w="4414" w:type="dxa"/>
          </w:tcPr>
          <w:p w:rsidR="00D74C30" w:rsidRDefault="00D74C30" w:rsidP="00F21615">
            <w:pPr>
              <w:rPr>
                <w:b/>
              </w:rPr>
            </w:pPr>
            <w:r>
              <w:rPr>
                <w:b/>
              </w:rPr>
              <w:t>Flujo Alterno:</w:t>
            </w:r>
          </w:p>
        </w:tc>
        <w:tc>
          <w:tcPr>
            <w:tcW w:w="4414" w:type="dxa"/>
          </w:tcPr>
          <w:p w:rsidR="004F4C20" w:rsidRPr="00AD035F" w:rsidRDefault="00A37CDB" w:rsidP="00F21615">
            <w:pPr>
              <w:rPr>
                <w:b/>
              </w:rPr>
            </w:pPr>
            <w:r w:rsidRPr="00AD035F">
              <w:rPr>
                <w:b/>
              </w:rPr>
              <w:t>A</w:t>
            </w:r>
            <w:r w:rsidR="004F4C20" w:rsidRPr="00AD035F">
              <w:rPr>
                <w:b/>
              </w:rPr>
              <w:t>lterno – Se filtra la búsqueda</w:t>
            </w:r>
          </w:p>
          <w:p w:rsidR="00D74C30" w:rsidRDefault="004F4C20" w:rsidP="00F21615">
            <w:r>
              <w:t>3b.- El usuario aplica un filtro en la búsqueda</w:t>
            </w:r>
          </w:p>
          <w:p w:rsidR="004F4C20" w:rsidRDefault="004F4C20" w:rsidP="00F21615">
            <w:r>
              <w:t>4b.- El sistema muestra las devoluciones en ese intervalo</w:t>
            </w:r>
            <w:r w:rsidR="00A37CDB">
              <w:t>.</w:t>
            </w:r>
          </w:p>
          <w:p w:rsidR="00A37CDB" w:rsidRDefault="00A37CDB" w:rsidP="00F21615">
            <w:r>
              <w:t>5b.- Regresa al flujo normal</w:t>
            </w:r>
          </w:p>
          <w:p w:rsidR="00AD035F" w:rsidRDefault="00AD035F" w:rsidP="00F21615"/>
          <w:p w:rsidR="00A37CDB" w:rsidRPr="00AD035F" w:rsidRDefault="00A37CDB" w:rsidP="00F21615">
            <w:pPr>
              <w:rPr>
                <w:b/>
              </w:rPr>
            </w:pPr>
            <w:r w:rsidRPr="00AD035F">
              <w:rPr>
                <w:b/>
              </w:rPr>
              <w:t>Fallido – Filtro inválido</w:t>
            </w:r>
          </w:p>
          <w:p w:rsidR="00A37CDB" w:rsidRDefault="00A37CDB" w:rsidP="00F21615">
            <w:r>
              <w:lastRenderedPageBreak/>
              <w:t>4c.- El sistema informa que el rango de fechas es incorrecto.</w:t>
            </w:r>
          </w:p>
          <w:p w:rsidR="00A37CDB" w:rsidRDefault="00A37CDB" w:rsidP="00F21615">
            <w:r>
              <w:t>5c.- El usuario cambia el rango</w:t>
            </w:r>
          </w:p>
          <w:p w:rsidR="00A37CDB" w:rsidRDefault="00A37CDB" w:rsidP="00F21615">
            <w:r>
              <w:t>6c.- Regresa al flujo normal</w:t>
            </w:r>
          </w:p>
          <w:p w:rsidR="00D74C30" w:rsidRDefault="00D74C30" w:rsidP="00F21615"/>
        </w:tc>
      </w:tr>
      <w:tr w:rsidR="004F4C20" w:rsidTr="00F21615">
        <w:trPr>
          <w:trHeight w:val="912"/>
        </w:trPr>
        <w:tc>
          <w:tcPr>
            <w:tcW w:w="4414" w:type="dxa"/>
          </w:tcPr>
          <w:p w:rsidR="004F4C20" w:rsidRDefault="004F4C20" w:rsidP="00F21615">
            <w:pPr>
              <w:rPr>
                <w:b/>
              </w:rPr>
            </w:pPr>
            <w:r>
              <w:rPr>
                <w:b/>
              </w:rPr>
              <w:lastRenderedPageBreak/>
              <w:t>Excepción</w:t>
            </w:r>
          </w:p>
        </w:tc>
        <w:tc>
          <w:tcPr>
            <w:tcW w:w="4414" w:type="dxa"/>
          </w:tcPr>
          <w:p w:rsidR="004F4C20" w:rsidRPr="00AD035F" w:rsidRDefault="00AD035F" w:rsidP="00F21615">
            <w:pPr>
              <w:rPr>
                <w:b/>
              </w:rPr>
            </w:pPr>
            <w:r w:rsidRPr="00AD035F">
              <w:rPr>
                <w:b/>
              </w:rPr>
              <w:t>Indeseable – Carga fallida</w:t>
            </w:r>
          </w:p>
          <w:p w:rsidR="00AD035F" w:rsidRDefault="00AD035F" w:rsidP="00AD035F">
            <w:r>
              <w:t>2d.- El sistema es incapaz de mostrar información.</w:t>
            </w:r>
          </w:p>
          <w:p w:rsidR="00AD035F" w:rsidRDefault="00AD035F" w:rsidP="00AD035F">
            <w:r>
              <w:t>3d.- El usuario sale del menú.</w:t>
            </w:r>
          </w:p>
        </w:tc>
      </w:tr>
      <w:tr w:rsidR="00D74C30" w:rsidTr="00F21615">
        <w:trPr>
          <w:trHeight w:val="912"/>
        </w:trPr>
        <w:tc>
          <w:tcPr>
            <w:tcW w:w="4414" w:type="dxa"/>
          </w:tcPr>
          <w:p w:rsidR="00D74C30" w:rsidRDefault="00D74C30" w:rsidP="00F21615">
            <w:pPr>
              <w:rPr>
                <w:b/>
              </w:rPr>
            </w:pPr>
            <w:r>
              <w:rPr>
                <w:b/>
              </w:rPr>
              <w:t>Postcondiciones</w:t>
            </w:r>
          </w:p>
        </w:tc>
        <w:tc>
          <w:tcPr>
            <w:tcW w:w="4414" w:type="dxa"/>
          </w:tcPr>
          <w:p w:rsidR="00D74C30" w:rsidRDefault="00D74C30" w:rsidP="00F21615"/>
        </w:tc>
      </w:tr>
      <w:tr w:rsidR="00D74C30" w:rsidTr="00F21615">
        <w:trPr>
          <w:trHeight w:val="912"/>
        </w:trPr>
        <w:tc>
          <w:tcPr>
            <w:tcW w:w="4414" w:type="dxa"/>
          </w:tcPr>
          <w:p w:rsidR="00D74C30" w:rsidRDefault="00D74C30" w:rsidP="00F21615">
            <w:pPr>
              <w:rPr>
                <w:b/>
              </w:rPr>
            </w:pPr>
            <w:r>
              <w:rPr>
                <w:b/>
              </w:rPr>
              <w:t>Entrada:</w:t>
            </w:r>
          </w:p>
        </w:tc>
        <w:tc>
          <w:tcPr>
            <w:tcW w:w="4414" w:type="dxa"/>
          </w:tcPr>
          <w:p w:rsidR="00D74C30" w:rsidRDefault="00BA1CE2" w:rsidP="00F21615">
            <w:r>
              <w:t>Intervalo de fecha</w:t>
            </w:r>
          </w:p>
          <w:p w:rsidR="00D74C30" w:rsidRDefault="00D74C30" w:rsidP="00F21615"/>
        </w:tc>
      </w:tr>
      <w:tr w:rsidR="00D74C30" w:rsidTr="00F21615">
        <w:trPr>
          <w:trHeight w:val="912"/>
        </w:trPr>
        <w:tc>
          <w:tcPr>
            <w:tcW w:w="4414" w:type="dxa"/>
          </w:tcPr>
          <w:p w:rsidR="00D74C30" w:rsidRDefault="00D74C30" w:rsidP="00F21615">
            <w:pPr>
              <w:rPr>
                <w:b/>
              </w:rPr>
            </w:pPr>
            <w:r>
              <w:rPr>
                <w:b/>
              </w:rPr>
              <w:t>Salida:</w:t>
            </w:r>
          </w:p>
        </w:tc>
        <w:tc>
          <w:tcPr>
            <w:tcW w:w="4414" w:type="dxa"/>
          </w:tcPr>
          <w:p w:rsidR="00D74C30" w:rsidRDefault="00BA1CE2" w:rsidP="00BA1CE2">
            <w:r>
              <w:t>Lista de las devoluciones registradas</w:t>
            </w:r>
          </w:p>
        </w:tc>
      </w:tr>
      <w:tr w:rsidR="00D74C30" w:rsidTr="00F21615">
        <w:trPr>
          <w:trHeight w:val="912"/>
        </w:trPr>
        <w:tc>
          <w:tcPr>
            <w:tcW w:w="4414" w:type="dxa"/>
          </w:tcPr>
          <w:p w:rsidR="00D74C30" w:rsidRDefault="00D74C30" w:rsidP="00F21615">
            <w:pPr>
              <w:rPr>
                <w:b/>
              </w:rPr>
            </w:pPr>
            <w:r>
              <w:rPr>
                <w:b/>
              </w:rPr>
              <w:t>Prioridad:</w:t>
            </w:r>
          </w:p>
        </w:tc>
        <w:tc>
          <w:tcPr>
            <w:tcW w:w="4414" w:type="dxa"/>
          </w:tcPr>
          <w:p w:rsidR="00D74C30" w:rsidRDefault="00BA1CE2" w:rsidP="00BA1CE2">
            <w:r>
              <w:t>Deseable</w:t>
            </w:r>
          </w:p>
        </w:tc>
      </w:tr>
    </w:tbl>
    <w:p w:rsidR="00D74C30" w:rsidRDefault="00D74C30" w:rsidP="00D74C30"/>
    <w:p w:rsidR="00D74C30" w:rsidRPr="00D74C30" w:rsidRDefault="00C4054E" w:rsidP="001D5920">
      <w:pPr>
        <w:pStyle w:val="H3"/>
        <w:outlineLvl w:val="2"/>
      </w:pPr>
      <w:bookmarkStart w:id="30" w:name="_Toc451513810"/>
      <w:r>
        <w:t xml:space="preserve">Agregar reseña </w:t>
      </w:r>
      <w:r w:rsidR="00BA174F">
        <w:t>del ítem</w:t>
      </w:r>
      <w:bookmarkEnd w:id="30"/>
    </w:p>
    <w:tbl>
      <w:tblPr>
        <w:tblStyle w:val="Tablaconcuadrcula"/>
        <w:tblW w:w="0" w:type="auto"/>
        <w:tblLayout w:type="fixed"/>
        <w:tblLook w:val="04A0" w:firstRow="1" w:lastRow="0" w:firstColumn="1" w:lastColumn="0" w:noHBand="0" w:noVBand="1"/>
      </w:tblPr>
      <w:tblGrid>
        <w:gridCol w:w="4414"/>
        <w:gridCol w:w="4414"/>
      </w:tblGrid>
      <w:tr w:rsidR="00F913C6" w:rsidTr="00F21615">
        <w:trPr>
          <w:trHeight w:val="912"/>
        </w:trPr>
        <w:tc>
          <w:tcPr>
            <w:tcW w:w="4414" w:type="dxa"/>
          </w:tcPr>
          <w:p w:rsidR="00F913C6" w:rsidRPr="005B321B" w:rsidRDefault="00F913C6" w:rsidP="00F21615">
            <w:pPr>
              <w:rPr>
                <w:b/>
              </w:rPr>
            </w:pPr>
            <w:r w:rsidRPr="005B321B">
              <w:rPr>
                <w:b/>
              </w:rPr>
              <w:t>ID:</w:t>
            </w:r>
          </w:p>
        </w:tc>
        <w:tc>
          <w:tcPr>
            <w:tcW w:w="4414" w:type="dxa"/>
          </w:tcPr>
          <w:p w:rsidR="00F913C6" w:rsidRDefault="00F913C6" w:rsidP="00F21615">
            <w:r>
              <w:t>CU-6.</w:t>
            </w:r>
          </w:p>
        </w:tc>
      </w:tr>
      <w:tr w:rsidR="00F913C6" w:rsidTr="00F21615">
        <w:trPr>
          <w:trHeight w:val="912"/>
        </w:trPr>
        <w:tc>
          <w:tcPr>
            <w:tcW w:w="4414" w:type="dxa"/>
          </w:tcPr>
          <w:p w:rsidR="00F913C6" w:rsidRPr="005B321B" w:rsidRDefault="00F913C6" w:rsidP="00F21615">
            <w:pPr>
              <w:rPr>
                <w:b/>
              </w:rPr>
            </w:pPr>
            <w:r>
              <w:rPr>
                <w:b/>
              </w:rPr>
              <w:t>Nombre:</w:t>
            </w:r>
          </w:p>
        </w:tc>
        <w:tc>
          <w:tcPr>
            <w:tcW w:w="4414" w:type="dxa"/>
          </w:tcPr>
          <w:p w:rsidR="00F913C6" w:rsidRDefault="00F913C6" w:rsidP="00BA174F">
            <w:r>
              <w:t xml:space="preserve">Agregar reseña </w:t>
            </w:r>
            <w:r w:rsidR="00BA174F">
              <w:t>del ítem.</w:t>
            </w:r>
          </w:p>
        </w:tc>
      </w:tr>
      <w:tr w:rsidR="00F913C6" w:rsidTr="00F21615">
        <w:trPr>
          <w:trHeight w:val="912"/>
        </w:trPr>
        <w:tc>
          <w:tcPr>
            <w:tcW w:w="4414" w:type="dxa"/>
          </w:tcPr>
          <w:p w:rsidR="00F913C6" w:rsidRPr="005B321B" w:rsidRDefault="00F913C6" w:rsidP="00F21615">
            <w:pPr>
              <w:rPr>
                <w:b/>
              </w:rPr>
            </w:pPr>
            <w:r>
              <w:rPr>
                <w:b/>
              </w:rPr>
              <w:t>Actor:</w:t>
            </w:r>
          </w:p>
        </w:tc>
        <w:tc>
          <w:tcPr>
            <w:tcW w:w="4414" w:type="dxa"/>
          </w:tcPr>
          <w:p w:rsidR="00F913C6" w:rsidRDefault="00F913C6" w:rsidP="00F21615">
            <w:r>
              <w:t>Usuario.</w:t>
            </w:r>
          </w:p>
        </w:tc>
      </w:tr>
      <w:tr w:rsidR="00F913C6" w:rsidTr="00F21615">
        <w:trPr>
          <w:trHeight w:val="912"/>
        </w:trPr>
        <w:tc>
          <w:tcPr>
            <w:tcW w:w="4414" w:type="dxa"/>
          </w:tcPr>
          <w:p w:rsidR="00F913C6" w:rsidRPr="005B321B" w:rsidRDefault="00F913C6" w:rsidP="00F21615">
            <w:pPr>
              <w:rPr>
                <w:b/>
              </w:rPr>
            </w:pPr>
            <w:r>
              <w:rPr>
                <w:b/>
              </w:rPr>
              <w:t>Fecha de Creación:</w:t>
            </w:r>
          </w:p>
        </w:tc>
        <w:tc>
          <w:tcPr>
            <w:tcW w:w="4414" w:type="dxa"/>
          </w:tcPr>
          <w:p w:rsidR="00F913C6" w:rsidRDefault="00F913C6" w:rsidP="00F21615">
            <w:r>
              <w:t>8/03/2016</w:t>
            </w:r>
          </w:p>
        </w:tc>
      </w:tr>
      <w:tr w:rsidR="00F913C6" w:rsidTr="00F21615">
        <w:trPr>
          <w:trHeight w:val="912"/>
        </w:trPr>
        <w:tc>
          <w:tcPr>
            <w:tcW w:w="4414" w:type="dxa"/>
          </w:tcPr>
          <w:p w:rsidR="00F913C6" w:rsidRPr="005B321B" w:rsidRDefault="00F913C6" w:rsidP="00F21615">
            <w:pPr>
              <w:rPr>
                <w:b/>
              </w:rPr>
            </w:pPr>
            <w:r>
              <w:rPr>
                <w:b/>
              </w:rPr>
              <w:t>Fecha de Modificación:</w:t>
            </w:r>
          </w:p>
        </w:tc>
        <w:tc>
          <w:tcPr>
            <w:tcW w:w="4414" w:type="dxa"/>
          </w:tcPr>
          <w:p w:rsidR="00F913C6" w:rsidRDefault="000D6D77" w:rsidP="000D6D77">
            <w:r>
              <w:t>17</w:t>
            </w:r>
            <w:r w:rsidR="00F913C6">
              <w:t>/0</w:t>
            </w:r>
            <w:r>
              <w:t>5</w:t>
            </w:r>
            <w:r w:rsidR="00F913C6">
              <w:t>/2016</w:t>
            </w:r>
          </w:p>
        </w:tc>
      </w:tr>
      <w:tr w:rsidR="00F913C6" w:rsidTr="00F21615">
        <w:trPr>
          <w:trHeight w:val="912"/>
        </w:trPr>
        <w:tc>
          <w:tcPr>
            <w:tcW w:w="4414" w:type="dxa"/>
          </w:tcPr>
          <w:p w:rsidR="00F913C6" w:rsidRPr="005B321B" w:rsidRDefault="00F913C6" w:rsidP="00F21615">
            <w:pPr>
              <w:rPr>
                <w:b/>
              </w:rPr>
            </w:pPr>
            <w:r>
              <w:rPr>
                <w:b/>
              </w:rPr>
              <w:lastRenderedPageBreak/>
              <w:t>Autores:</w:t>
            </w:r>
          </w:p>
        </w:tc>
        <w:tc>
          <w:tcPr>
            <w:tcW w:w="4414" w:type="dxa"/>
          </w:tcPr>
          <w:p w:rsidR="00F913C6" w:rsidRDefault="000D6D77" w:rsidP="00F21615">
            <w:r>
              <w:t xml:space="preserve">Francisco Gerardo Mares Solano </w:t>
            </w:r>
          </w:p>
        </w:tc>
      </w:tr>
      <w:tr w:rsidR="00F913C6" w:rsidTr="00F21615">
        <w:trPr>
          <w:trHeight w:val="912"/>
        </w:trPr>
        <w:tc>
          <w:tcPr>
            <w:tcW w:w="4414" w:type="dxa"/>
          </w:tcPr>
          <w:p w:rsidR="00F913C6" w:rsidRPr="005B321B" w:rsidRDefault="00F913C6" w:rsidP="00F21615">
            <w:pPr>
              <w:rPr>
                <w:b/>
              </w:rPr>
            </w:pPr>
            <w:r>
              <w:rPr>
                <w:b/>
              </w:rPr>
              <w:t>Descripción:</w:t>
            </w:r>
          </w:p>
        </w:tc>
        <w:tc>
          <w:tcPr>
            <w:tcW w:w="4414" w:type="dxa"/>
          </w:tcPr>
          <w:p w:rsidR="00F913C6" w:rsidRDefault="000D6D77" w:rsidP="000D6D77">
            <w:r>
              <w:t>El usuario ingresa un comentario hacer de un ítem del catálogo disponible</w:t>
            </w:r>
            <w:r w:rsidR="00F913C6">
              <w:t>.</w:t>
            </w:r>
          </w:p>
        </w:tc>
      </w:tr>
      <w:tr w:rsidR="00F913C6" w:rsidTr="00F21615">
        <w:trPr>
          <w:trHeight w:val="912"/>
        </w:trPr>
        <w:tc>
          <w:tcPr>
            <w:tcW w:w="4414" w:type="dxa"/>
          </w:tcPr>
          <w:p w:rsidR="00F913C6" w:rsidRPr="005B321B" w:rsidRDefault="00F913C6" w:rsidP="00F21615">
            <w:pPr>
              <w:rPr>
                <w:b/>
              </w:rPr>
            </w:pPr>
            <w:r>
              <w:rPr>
                <w:b/>
              </w:rPr>
              <w:t>Precondiciones:</w:t>
            </w:r>
          </w:p>
        </w:tc>
        <w:tc>
          <w:tcPr>
            <w:tcW w:w="4414" w:type="dxa"/>
          </w:tcPr>
          <w:p w:rsidR="000D6D77" w:rsidRDefault="000D6D77" w:rsidP="000D6D77">
            <w:r>
              <w:t>Debe haber ítems registrados</w:t>
            </w:r>
          </w:p>
          <w:p w:rsidR="000D6D77" w:rsidRDefault="000D6D77" w:rsidP="000D6D77">
            <w:r>
              <w:t>Debe haber alumnos registrados</w:t>
            </w:r>
          </w:p>
          <w:p w:rsidR="000D6D77" w:rsidRDefault="000D6D77" w:rsidP="000D6D77">
            <w:r>
              <w:t>El alumno debe tener la sesión iniciada</w:t>
            </w:r>
          </w:p>
        </w:tc>
      </w:tr>
      <w:tr w:rsidR="00F913C6" w:rsidTr="00F21615">
        <w:trPr>
          <w:trHeight w:val="912"/>
        </w:trPr>
        <w:tc>
          <w:tcPr>
            <w:tcW w:w="4414" w:type="dxa"/>
          </w:tcPr>
          <w:p w:rsidR="00F913C6" w:rsidRDefault="00F913C6" w:rsidP="00F21615">
            <w:pPr>
              <w:rPr>
                <w:b/>
              </w:rPr>
            </w:pPr>
            <w:r>
              <w:rPr>
                <w:b/>
              </w:rPr>
              <w:t>Flujo Normal:</w:t>
            </w:r>
          </w:p>
        </w:tc>
        <w:tc>
          <w:tcPr>
            <w:tcW w:w="4414" w:type="dxa"/>
          </w:tcPr>
          <w:p w:rsidR="000D6D77" w:rsidRPr="000D6D77" w:rsidRDefault="000D6D77" w:rsidP="000D6D77">
            <w:pPr>
              <w:rPr>
                <w:b/>
              </w:rPr>
            </w:pPr>
            <w:r w:rsidRPr="000D6D77">
              <w:rPr>
                <w:b/>
              </w:rPr>
              <w:t xml:space="preserve">Exitoso – Reseña </w:t>
            </w:r>
            <w:r w:rsidR="001A6942" w:rsidRPr="000D6D77">
              <w:rPr>
                <w:b/>
              </w:rPr>
              <w:t>exitosa</w:t>
            </w:r>
          </w:p>
          <w:p w:rsidR="00F913C6" w:rsidRDefault="000D6D77" w:rsidP="000D6D77">
            <w:r>
              <w:t>1ª.- El usuario ingresa a la descripción del ítem.</w:t>
            </w:r>
          </w:p>
          <w:p w:rsidR="000D6D77" w:rsidRDefault="000D6D77" w:rsidP="000D6D77">
            <w:r>
              <w:t>2ª.- El sistema muestra información la información del ítem y un botón para escribir reseña.</w:t>
            </w:r>
          </w:p>
          <w:p w:rsidR="000D6D77" w:rsidRDefault="000D6D77" w:rsidP="000D6D77">
            <w:pPr>
              <w:rPr>
                <w:i/>
              </w:rPr>
            </w:pPr>
            <w:r>
              <w:t xml:space="preserve">3ª.- El usuario da clic en </w:t>
            </w:r>
            <w:r w:rsidRPr="000D6D77">
              <w:rPr>
                <w:i/>
              </w:rPr>
              <w:t>escribir reseña</w:t>
            </w:r>
            <w:r>
              <w:rPr>
                <w:i/>
              </w:rPr>
              <w:t>.</w:t>
            </w:r>
          </w:p>
          <w:p w:rsidR="000D6D77" w:rsidRDefault="000D6D77" w:rsidP="000D6D77">
            <w:r>
              <w:t>4ª.- El sistema despliega un campo de texto para la reseña.</w:t>
            </w:r>
          </w:p>
          <w:p w:rsidR="000D6D77" w:rsidRDefault="000D6D77" w:rsidP="000D6D77">
            <w:r>
              <w:t>5ª.- El usuario rellena el campo y envía su información.</w:t>
            </w:r>
          </w:p>
          <w:p w:rsidR="000D6D77" w:rsidRDefault="000D6D77" w:rsidP="000D6D77">
            <w:r>
              <w:t>6ª.- El sistema pide confirmación.</w:t>
            </w:r>
          </w:p>
          <w:p w:rsidR="000D6D77" w:rsidRPr="000D6D77" w:rsidRDefault="000D6D77" w:rsidP="000D6D77">
            <w:r>
              <w:t>7ª.- El usuario confirma la solicitud.</w:t>
            </w:r>
          </w:p>
        </w:tc>
      </w:tr>
      <w:tr w:rsidR="00F913C6" w:rsidTr="00F21615">
        <w:trPr>
          <w:trHeight w:val="912"/>
        </w:trPr>
        <w:tc>
          <w:tcPr>
            <w:tcW w:w="4414" w:type="dxa"/>
          </w:tcPr>
          <w:p w:rsidR="00F913C6" w:rsidRDefault="00F913C6" w:rsidP="00F21615">
            <w:pPr>
              <w:rPr>
                <w:b/>
              </w:rPr>
            </w:pPr>
            <w:r>
              <w:rPr>
                <w:b/>
              </w:rPr>
              <w:t>Flujo Alterno:</w:t>
            </w:r>
          </w:p>
        </w:tc>
        <w:tc>
          <w:tcPr>
            <w:tcW w:w="4414" w:type="dxa"/>
          </w:tcPr>
          <w:p w:rsidR="00F913C6" w:rsidRPr="000D6D77" w:rsidRDefault="000D6D77" w:rsidP="00F21615">
            <w:pPr>
              <w:rPr>
                <w:b/>
              </w:rPr>
            </w:pPr>
            <w:r w:rsidRPr="000D6D77">
              <w:rPr>
                <w:b/>
              </w:rPr>
              <w:t>Alterno – Deja la reseña</w:t>
            </w:r>
          </w:p>
          <w:p w:rsidR="000D6D77" w:rsidRDefault="000D6D77" w:rsidP="00F21615">
            <w:r>
              <w:t>5b.- El usuario decide no escribir la reseña y da clic en cerrar.</w:t>
            </w:r>
          </w:p>
          <w:p w:rsidR="000D6D77" w:rsidRDefault="000D6D77" w:rsidP="00F21615">
            <w:r>
              <w:t>6b.- El sistema regresa al usuario a la sección anterior.</w:t>
            </w:r>
          </w:p>
          <w:p w:rsidR="000D6D77" w:rsidRPr="000D6D77" w:rsidRDefault="000D6D77" w:rsidP="00F21615">
            <w:pPr>
              <w:rPr>
                <w:b/>
              </w:rPr>
            </w:pPr>
          </w:p>
          <w:p w:rsidR="000D6D77" w:rsidRPr="000D6D77" w:rsidRDefault="000D6D77" w:rsidP="00F21615">
            <w:pPr>
              <w:rPr>
                <w:b/>
              </w:rPr>
            </w:pPr>
            <w:r w:rsidRPr="000D6D77">
              <w:rPr>
                <w:b/>
              </w:rPr>
              <w:t>Fallido – Reseña vacía.</w:t>
            </w:r>
          </w:p>
          <w:p w:rsidR="000D6D77" w:rsidRDefault="000D6D77" w:rsidP="00F21615">
            <w:r>
              <w:t>5c.- El usuario envía el formulario vacío.</w:t>
            </w:r>
          </w:p>
          <w:p w:rsidR="000D6D77" w:rsidRDefault="000D6D77" w:rsidP="00F21615">
            <w:r>
              <w:t>6c.- El sistema informa que el campo no puede estar vacío.</w:t>
            </w:r>
          </w:p>
          <w:p w:rsidR="000D6D77" w:rsidRDefault="000D6D77" w:rsidP="00F21615">
            <w:r>
              <w:t>7c. Regresa al flujo normal.</w:t>
            </w:r>
          </w:p>
          <w:p w:rsidR="000D6D77" w:rsidRDefault="000D6D77" w:rsidP="00F21615"/>
          <w:p w:rsidR="000D6D77" w:rsidRPr="000D6D77" w:rsidRDefault="000D6D77" w:rsidP="00F21615">
            <w:pPr>
              <w:rPr>
                <w:b/>
              </w:rPr>
            </w:pPr>
            <w:r w:rsidRPr="000D6D77">
              <w:rPr>
                <w:b/>
              </w:rPr>
              <w:t>Fallido – Valores inválidos</w:t>
            </w:r>
          </w:p>
          <w:p w:rsidR="000D6D77" w:rsidRDefault="000D6D77" w:rsidP="00F21615">
            <w:r>
              <w:t>5d.- El usuario ingresa mucho texto o texto inválido.</w:t>
            </w:r>
          </w:p>
          <w:p w:rsidR="000D6D77" w:rsidRDefault="000D6D77" w:rsidP="00F21615">
            <w:r>
              <w:t>6d.- El sistema informa que no es posible registrar esa reseña.</w:t>
            </w:r>
          </w:p>
          <w:p w:rsidR="000D6D77" w:rsidRDefault="000D6D77" w:rsidP="00F21615">
            <w:r>
              <w:t>7d.- Regresa al flujo normal.</w:t>
            </w:r>
          </w:p>
        </w:tc>
      </w:tr>
      <w:tr w:rsidR="00F913C6" w:rsidTr="00F21615">
        <w:trPr>
          <w:trHeight w:val="912"/>
        </w:trPr>
        <w:tc>
          <w:tcPr>
            <w:tcW w:w="4414" w:type="dxa"/>
          </w:tcPr>
          <w:p w:rsidR="00F913C6" w:rsidRDefault="00F913C6" w:rsidP="00F21615">
            <w:pPr>
              <w:rPr>
                <w:b/>
              </w:rPr>
            </w:pPr>
            <w:r>
              <w:rPr>
                <w:b/>
              </w:rPr>
              <w:t xml:space="preserve">Excepciones: </w:t>
            </w:r>
          </w:p>
        </w:tc>
        <w:tc>
          <w:tcPr>
            <w:tcW w:w="4414" w:type="dxa"/>
          </w:tcPr>
          <w:p w:rsidR="000D6D77" w:rsidRPr="000D6D77" w:rsidRDefault="000D6D77" w:rsidP="00F21615">
            <w:pPr>
              <w:rPr>
                <w:b/>
              </w:rPr>
            </w:pPr>
            <w:r w:rsidRPr="000D6D77">
              <w:rPr>
                <w:b/>
              </w:rPr>
              <w:t>Indeseable – Error en la conexión</w:t>
            </w:r>
          </w:p>
          <w:p w:rsidR="000D6D77" w:rsidRDefault="000D6D77" w:rsidP="000D6D77">
            <w:r>
              <w:t>6e.- El sistema avisa que hay un error en la conexión.</w:t>
            </w:r>
          </w:p>
          <w:p w:rsidR="000D6D77" w:rsidRPr="000D6D77" w:rsidRDefault="000D6D77" w:rsidP="000D6D77">
            <w:r>
              <w:t>7e.- El usuario regresa a la sección anterior</w:t>
            </w:r>
          </w:p>
        </w:tc>
      </w:tr>
      <w:tr w:rsidR="00F913C6" w:rsidTr="00F21615">
        <w:trPr>
          <w:trHeight w:val="912"/>
        </w:trPr>
        <w:tc>
          <w:tcPr>
            <w:tcW w:w="4414" w:type="dxa"/>
          </w:tcPr>
          <w:p w:rsidR="00F913C6" w:rsidRDefault="00F913C6" w:rsidP="00F21615">
            <w:pPr>
              <w:rPr>
                <w:b/>
              </w:rPr>
            </w:pPr>
            <w:r>
              <w:rPr>
                <w:b/>
              </w:rPr>
              <w:lastRenderedPageBreak/>
              <w:t>Post-condiciones:</w:t>
            </w:r>
          </w:p>
        </w:tc>
        <w:tc>
          <w:tcPr>
            <w:tcW w:w="4414" w:type="dxa"/>
          </w:tcPr>
          <w:p w:rsidR="00F913C6" w:rsidRDefault="00F913C6" w:rsidP="00F21615"/>
        </w:tc>
      </w:tr>
      <w:tr w:rsidR="00F913C6" w:rsidTr="00F21615">
        <w:trPr>
          <w:trHeight w:val="912"/>
        </w:trPr>
        <w:tc>
          <w:tcPr>
            <w:tcW w:w="4414" w:type="dxa"/>
          </w:tcPr>
          <w:p w:rsidR="00F913C6" w:rsidRDefault="00F913C6" w:rsidP="00F21615">
            <w:pPr>
              <w:rPr>
                <w:b/>
              </w:rPr>
            </w:pPr>
            <w:r>
              <w:rPr>
                <w:b/>
              </w:rPr>
              <w:t>Entrada:</w:t>
            </w:r>
          </w:p>
        </w:tc>
        <w:tc>
          <w:tcPr>
            <w:tcW w:w="4414" w:type="dxa"/>
          </w:tcPr>
          <w:p w:rsidR="00F913C6" w:rsidRDefault="00505014" w:rsidP="00F21615">
            <w:r>
              <w:t>Reseña</w:t>
            </w:r>
          </w:p>
        </w:tc>
      </w:tr>
      <w:tr w:rsidR="00F913C6" w:rsidTr="00F21615">
        <w:trPr>
          <w:trHeight w:val="912"/>
        </w:trPr>
        <w:tc>
          <w:tcPr>
            <w:tcW w:w="4414" w:type="dxa"/>
          </w:tcPr>
          <w:p w:rsidR="00F913C6" w:rsidRDefault="00F913C6" w:rsidP="00F21615">
            <w:pPr>
              <w:rPr>
                <w:b/>
              </w:rPr>
            </w:pPr>
            <w:r>
              <w:rPr>
                <w:b/>
              </w:rPr>
              <w:t>Salida:</w:t>
            </w:r>
          </w:p>
        </w:tc>
        <w:tc>
          <w:tcPr>
            <w:tcW w:w="4414" w:type="dxa"/>
          </w:tcPr>
          <w:p w:rsidR="00F913C6" w:rsidRDefault="00505014" w:rsidP="00F21615">
            <w:r>
              <w:t>Estado de la reseña.</w:t>
            </w:r>
          </w:p>
        </w:tc>
      </w:tr>
      <w:tr w:rsidR="00F913C6" w:rsidTr="00F21615">
        <w:trPr>
          <w:trHeight w:val="912"/>
        </w:trPr>
        <w:tc>
          <w:tcPr>
            <w:tcW w:w="4414" w:type="dxa"/>
          </w:tcPr>
          <w:p w:rsidR="00F913C6" w:rsidRDefault="00F913C6" w:rsidP="00F21615">
            <w:pPr>
              <w:rPr>
                <w:b/>
              </w:rPr>
            </w:pPr>
            <w:r>
              <w:rPr>
                <w:b/>
              </w:rPr>
              <w:t>Prioridad:</w:t>
            </w:r>
          </w:p>
        </w:tc>
        <w:tc>
          <w:tcPr>
            <w:tcW w:w="4414" w:type="dxa"/>
          </w:tcPr>
          <w:p w:rsidR="00F913C6" w:rsidRDefault="00505014" w:rsidP="00F21615">
            <w:r>
              <w:t>Deseable.</w:t>
            </w:r>
          </w:p>
        </w:tc>
      </w:tr>
    </w:tbl>
    <w:p w:rsidR="00F913C6" w:rsidRDefault="00F913C6" w:rsidP="00F913C6"/>
    <w:p w:rsidR="00F913C6" w:rsidRDefault="00BA174F" w:rsidP="001D5920">
      <w:pPr>
        <w:pStyle w:val="H3"/>
        <w:outlineLvl w:val="2"/>
      </w:pPr>
      <w:bookmarkStart w:id="31" w:name="_Toc451513811"/>
      <w:r>
        <w:t>Reservar ítem</w:t>
      </w:r>
      <w:bookmarkEnd w:id="31"/>
    </w:p>
    <w:tbl>
      <w:tblPr>
        <w:tblStyle w:val="Tablaconcuadrcula"/>
        <w:tblW w:w="0" w:type="auto"/>
        <w:tblLayout w:type="fixed"/>
        <w:tblLook w:val="04A0" w:firstRow="1" w:lastRow="0" w:firstColumn="1" w:lastColumn="0" w:noHBand="0" w:noVBand="1"/>
      </w:tblPr>
      <w:tblGrid>
        <w:gridCol w:w="4414"/>
        <w:gridCol w:w="4414"/>
      </w:tblGrid>
      <w:tr w:rsidR="00F913C6" w:rsidTr="00F21615">
        <w:trPr>
          <w:trHeight w:val="912"/>
        </w:trPr>
        <w:tc>
          <w:tcPr>
            <w:tcW w:w="4414" w:type="dxa"/>
          </w:tcPr>
          <w:p w:rsidR="00F913C6" w:rsidRPr="005B321B" w:rsidRDefault="00F913C6" w:rsidP="00F21615">
            <w:pPr>
              <w:rPr>
                <w:b/>
              </w:rPr>
            </w:pPr>
            <w:r w:rsidRPr="005B321B">
              <w:rPr>
                <w:b/>
              </w:rPr>
              <w:t>ID:</w:t>
            </w:r>
          </w:p>
        </w:tc>
        <w:tc>
          <w:tcPr>
            <w:tcW w:w="4414" w:type="dxa"/>
          </w:tcPr>
          <w:p w:rsidR="00F913C6" w:rsidRDefault="00F913C6" w:rsidP="00F21615">
            <w:r>
              <w:t>CU-7</w:t>
            </w:r>
          </w:p>
        </w:tc>
      </w:tr>
      <w:tr w:rsidR="00F913C6" w:rsidTr="00F21615">
        <w:trPr>
          <w:trHeight w:val="912"/>
        </w:trPr>
        <w:tc>
          <w:tcPr>
            <w:tcW w:w="4414" w:type="dxa"/>
          </w:tcPr>
          <w:p w:rsidR="00F913C6" w:rsidRPr="005B321B" w:rsidRDefault="00F913C6" w:rsidP="00F21615">
            <w:pPr>
              <w:rPr>
                <w:b/>
              </w:rPr>
            </w:pPr>
            <w:r>
              <w:rPr>
                <w:b/>
              </w:rPr>
              <w:t>Nombre:</w:t>
            </w:r>
          </w:p>
        </w:tc>
        <w:tc>
          <w:tcPr>
            <w:tcW w:w="4414" w:type="dxa"/>
          </w:tcPr>
          <w:p w:rsidR="00F913C6" w:rsidRDefault="00BA174F" w:rsidP="00F21615">
            <w:r>
              <w:t>Reservar ítem</w:t>
            </w:r>
          </w:p>
        </w:tc>
      </w:tr>
      <w:tr w:rsidR="00F913C6" w:rsidTr="00F21615">
        <w:trPr>
          <w:trHeight w:val="912"/>
        </w:trPr>
        <w:tc>
          <w:tcPr>
            <w:tcW w:w="4414" w:type="dxa"/>
          </w:tcPr>
          <w:p w:rsidR="00F913C6" w:rsidRPr="005B321B" w:rsidRDefault="00F913C6" w:rsidP="00F21615">
            <w:pPr>
              <w:rPr>
                <w:b/>
              </w:rPr>
            </w:pPr>
            <w:r>
              <w:rPr>
                <w:b/>
              </w:rPr>
              <w:t>Actor:</w:t>
            </w:r>
          </w:p>
        </w:tc>
        <w:tc>
          <w:tcPr>
            <w:tcW w:w="4414" w:type="dxa"/>
          </w:tcPr>
          <w:p w:rsidR="00F913C6" w:rsidRDefault="00F913C6" w:rsidP="00F21615">
            <w:r>
              <w:t>Usuario.</w:t>
            </w:r>
          </w:p>
        </w:tc>
      </w:tr>
      <w:tr w:rsidR="00F913C6" w:rsidTr="00F21615">
        <w:trPr>
          <w:trHeight w:val="912"/>
        </w:trPr>
        <w:tc>
          <w:tcPr>
            <w:tcW w:w="4414" w:type="dxa"/>
          </w:tcPr>
          <w:p w:rsidR="00F913C6" w:rsidRPr="005B321B" w:rsidRDefault="00F913C6" w:rsidP="00F21615">
            <w:pPr>
              <w:rPr>
                <w:b/>
              </w:rPr>
            </w:pPr>
            <w:r>
              <w:rPr>
                <w:b/>
              </w:rPr>
              <w:t>Fecha de Creación:</w:t>
            </w:r>
          </w:p>
        </w:tc>
        <w:tc>
          <w:tcPr>
            <w:tcW w:w="4414" w:type="dxa"/>
          </w:tcPr>
          <w:p w:rsidR="00F913C6" w:rsidRDefault="00F913C6" w:rsidP="00F21615">
            <w:r>
              <w:t>8/03/2016</w:t>
            </w:r>
          </w:p>
        </w:tc>
      </w:tr>
      <w:tr w:rsidR="00F913C6" w:rsidTr="00F21615">
        <w:trPr>
          <w:trHeight w:val="912"/>
        </w:trPr>
        <w:tc>
          <w:tcPr>
            <w:tcW w:w="4414" w:type="dxa"/>
          </w:tcPr>
          <w:p w:rsidR="00F913C6" w:rsidRPr="005B321B" w:rsidRDefault="00F913C6" w:rsidP="00F21615">
            <w:pPr>
              <w:rPr>
                <w:b/>
              </w:rPr>
            </w:pPr>
            <w:r>
              <w:rPr>
                <w:b/>
              </w:rPr>
              <w:t>Fecha de Modificación:</w:t>
            </w:r>
          </w:p>
        </w:tc>
        <w:tc>
          <w:tcPr>
            <w:tcW w:w="4414" w:type="dxa"/>
          </w:tcPr>
          <w:p w:rsidR="00F913C6" w:rsidRDefault="00DB6099" w:rsidP="00F21615">
            <w:r>
              <w:t>17/05</w:t>
            </w:r>
            <w:r w:rsidR="00F913C6">
              <w:t>/2016</w:t>
            </w:r>
          </w:p>
        </w:tc>
      </w:tr>
      <w:tr w:rsidR="00F913C6" w:rsidTr="00F21615">
        <w:trPr>
          <w:trHeight w:val="912"/>
        </w:trPr>
        <w:tc>
          <w:tcPr>
            <w:tcW w:w="4414" w:type="dxa"/>
          </w:tcPr>
          <w:p w:rsidR="00F913C6" w:rsidRPr="005B321B" w:rsidRDefault="00F913C6" w:rsidP="00F21615">
            <w:pPr>
              <w:rPr>
                <w:b/>
              </w:rPr>
            </w:pPr>
            <w:r>
              <w:rPr>
                <w:b/>
              </w:rPr>
              <w:t>Autores:</w:t>
            </w:r>
          </w:p>
        </w:tc>
        <w:tc>
          <w:tcPr>
            <w:tcW w:w="4414" w:type="dxa"/>
          </w:tcPr>
          <w:p w:rsidR="00F913C6" w:rsidRDefault="00DB6099" w:rsidP="00F21615">
            <w:r>
              <w:t>FRANCISCO GERARDO MARES SOLANO</w:t>
            </w:r>
          </w:p>
        </w:tc>
      </w:tr>
      <w:tr w:rsidR="00F913C6" w:rsidTr="00F21615">
        <w:trPr>
          <w:trHeight w:val="912"/>
        </w:trPr>
        <w:tc>
          <w:tcPr>
            <w:tcW w:w="4414" w:type="dxa"/>
          </w:tcPr>
          <w:p w:rsidR="00F913C6" w:rsidRPr="005B321B" w:rsidRDefault="00F913C6" w:rsidP="00F21615">
            <w:pPr>
              <w:rPr>
                <w:b/>
              </w:rPr>
            </w:pPr>
            <w:r>
              <w:rPr>
                <w:b/>
              </w:rPr>
              <w:t>Descripción:</w:t>
            </w:r>
          </w:p>
        </w:tc>
        <w:tc>
          <w:tcPr>
            <w:tcW w:w="4414" w:type="dxa"/>
          </w:tcPr>
          <w:p w:rsidR="00F913C6" w:rsidRDefault="00F913C6" w:rsidP="00C16733">
            <w:r>
              <w:t xml:space="preserve">El usuario </w:t>
            </w:r>
            <w:r w:rsidR="00C16733">
              <w:t>ingresa al sistema para reservar un ítem.</w:t>
            </w:r>
          </w:p>
        </w:tc>
      </w:tr>
      <w:tr w:rsidR="00F913C6" w:rsidTr="00F21615">
        <w:trPr>
          <w:trHeight w:val="912"/>
        </w:trPr>
        <w:tc>
          <w:tcPr>
            <w:tcW w:w="4414" w:type="dxa"/>
          </w:tcPr>
          <w:p w:rsidR="00F913C6" w:rsidRPr="005B321B" w:rsidRDefault="00F913C6" w:rsidP="00F21615">
            <w:pPr>
              <w:rPr>
                <w:b/>
              </w:rPr>
            </w:pPr>
            <w:r>
              <w:rPr>
                <w:b/>
              </w:rPr>
              <w:t>Precondiciones:</w:t>
            </w:r>
          </w:p>
        </w:tc>
        <w:tc>
          <w:tcPr>
            <w:tcW w:w="4414" w:type="dxa"/>
          </w:tcPr>
          <w:p w:rsidR="00F913C6" w:rsidRDefault="00C16733" w:rsidP="00C16733">
            <w:r>
              <w:t>Deben existir ítems en el sistema.</w:t>
            </w:r>
          </w:p>
          <w:p w:rsidR="00C16733" w:rsidRDefault="00C16733" w:rsidP="00C16733">
            <w:r>
              <w:t>Debe estar registrado.</w:t>
            </w:r>
          </w:p>
          <w:p w:rsidR="00C16733" w:rsidRDefault="00C16733" w:rsidP="00C16733">
            <w:r>
              <w:t>Debe estar disponible el ítem.</w:t>
            </w:r>
          </w:p>
          <w:p w:rsidR="00C16733" w:rsidRDefault="00C16733" w:rsidP="00C16733">
            <w:r>
              <w:t>Debe haber acceso al sistema.</w:t>
            </w:r>
          </w:p>
        </w:tc>
      </w:tr>
      <w:tr w:rsidR="00F913C6" w:rsidTr="00F21615">
        <w:trPr>
          <w:trHeight w:val="912"/>
        </w:trPr>
        <w:tc>
          <w:tcPr>
            <w:tcW w:w="4414" w:type="dxa"/>
          </w:tcPr>
          <w:p w:rsidR="00F913C6" w:rsidRDefault="00F913C6" w:rsidP="00F21615">
            <w:pPr>
              <w:rPr>
                <w:b/>
              </w:rPr>
            </w:pPr>
            <w:r>
              <w:rPr>
                <w:b/>
              </w:rPr>
              <w:lastRenderedPageBreak/>
              <w:t>Flujo Normal:</w:t>
            </w:r>
          </w:p>
        </w:tc>
        <w:tc>
          <w:tcPr>
            <w:tcW w:w="4414" w:type="dxa"/>
          </w:tcPr>
          <w:p w:rsidR="00F913C6" w:rsidRPr="00D26FB4" w:rsidRDefault="00C16733" w:rsidP="00F21615">
            <w:pPr>
              <w:rPr>
                <w:b/>
              </w:rPr>
            </w:pPr>
            <w:r w:rsidRPr="00D26FB4">
              <w:rPr>
                <w:b/>
              </w:rPr>
              <w:t xml:space="preserve">Exitoso – Reservar </w:t>
            </w:r>
            <w:r w:rsidR="00D26FB4" w:rsidRPr="00D26FB4">
              <w:rPr>
                <w:b/>
              </w:rPr>
              <w:t>ítem</w:t>
            </w:r>
          </w:p>
          <w:p w:rsidR="00D26FB4" w:rsidRDefault="00D26FB4" w:rsidP="00F21615">
            <w:r>
              <w:t>1ª.- El usuario ingresa a la sección de reservación del ítem.</w:t>
            </w:r>
          </w:p>
          <w:p w:rsidR="00D26FB4" w:rsidRDefault="00D26FB4" w:rsidP="00D26FB4">
            <w:r>
              <w:t>2ª.- El sistema informa al usuario la disponibilidad y características de la reservación.</w:t>
            </w:r>
          </w:p>
          <w:p w:rsidR="00D26FB4" w:rsidRDefault="00D26FB4" w:rsidP="00D26FB4">
            <w:r>
              <w:t>3ª.- El usuario solicita la reservación del ítem.</w:t>
            </w:r>
          </w:p>
          <w:p w:rsidR="00D26FB4" w:rsidRDefault="00D26FB4" w:rsidP="00D26FB4">
            <w:r>
              <w:t>4ª.- El sistema pide confirmación de la acción.</w:t>
            </w:r>
          </w:p>
          <w:p w:rsidR="00D26FB4" w:rsidRDefault="00D26FB4" w:rsidP="00D26FB4">
            <w:r>
              <w:t>5ª.- El usuario acepta la solicitud.</w:t>
            </w:r>
          </w:p>
          <w:p w:rsidR="00D26FB4" w:rsidRDefault="00D26FB4" w:rsidP="00D26FB4">
            <w:r>
              <w:t>6ª.- El sistema informa que el ítem ha sido reservado.</w:t>
            </w:r>
          </w:p>
          <w:p w:rsidR="00D26FB4" w:rsidRDefault="00D26FB4" w:rsidP="00D26FB4">
            <w:r>
              <w:t>7ª.- El usuario regresa al sistema.</w:t>
            </w:r>
          </w:p>
        </w:tc>
      </w:tr>
      <w:tr w:rsidR="00F913C6" w:rsidTr="00F21615">
        <w:trPr>
          <w:trHeight w:val="912"/>
        </w:trPr>
        <w:tc>
          <w:tcPr>
            <w:tcW w:w="4414" w:type="dxa"/>
          </w:tcPr>
          <w:p w:rsidR="00F913C6" w:rsidRDefault="00F913C6" w:rsidP="00F21615">
            <w:pPr>
              <w:rPr>
                <w:b/>
              </w:rPr>
            </w:pPr>
            <w:r>
              <w:rPr>
                <w:b/>
              </w:rPr>
              <w:t>Flujo Alterno:</w:t>
            </w:r>
          </w:p>
        </w:tc>
        <w:tc>
          <w:tcPr>
            <w:tcW w:w="4414" w:type="dxa"/>
          </w:tcPr>
          <w:p w:rsidR="00F913C6" w:rsidRPr="00DD0B37" w:rsidRDefault="00D26FB4" w:rsidP="00F21615">
            <w:pPr>
              <w:rPr>
                <w:b/>
              </w:rPr>
            </w:pPr>
            <w:r w:rsidRPr="00DD0B37">
              <w:rPr>
                <w:b/>
              </w:rPr>
              <w:t>Alterno – Reservación cancelada</w:t>
            </w:r>
          </w:p>
          <w:p w:rsidR="00D26FB4" w:rsidRDefault="00D26FB4" w:rsidP="00F21615">
            <w:r>
              <w:t>5b.- El usuario cancela la reservación y sale del sistema.</w:t>
            </w:r>
          </w:p>
          <w:p w:rsidR="00D26FB4" w:rsidRDefault="00D26FB4" w:rsidP="00F21615"/>
          <w:p w:rsidR="00D26FB4" w:rsidRPr="00DD0B37" w:rsidRDefault="00D26FB4" w:rsidP="00F21615">
            <w:pPr>
              <w:rPr>
                <w:b/>
              </w:rPr>
            </w:pPr>
            <w:r w:rsidRPr="00DD0B37">
              <w:rPr>
                <w:b/>
              </w:rPr>
              <w:t>Fallido – Imposible reservar</w:t>
            </w:r>
          </w:p>
          <w:p w:rsidR="00D26FB4" w:rsidRDefault="00DD0B37" w:rsidP="00F21615">
            <w:r>
              <w:t>4c.- El sistema informa al usuario que tiene demasiados préstamos activos y no puede reservar.</w:t>
            </w:r>
          </w:p>
          <w:p w:rsidR="00DD0B37" w:rsidRDefault="00DD0B37" w:rsidP="00F21615">
            <w:r>
              <w:t>5c.- El usuario abandona el sistema.</w:t>
            </w:r>
          </w:p>
        </w:tc>
      </w:tr>
      <w:tr w:rsidR="00F913C6" w:rsidTr="00F21615">
        <w:trPr>
          <w:trHeight w:val="912"/>
        </w:trPr>
        <w:tc>
          <w:tcPr>
            <w:tcW w:w="4414" w:type="dxa"/>
          </w:tcPr>
          <w:p w:rsidR="00F913C6" w:rsidRDefault="00F913C6" w:rsidP="00F21615">
            <w:pPr>
              <w:rPr>
                <w:b/>
              </w:rPr>
            </w:pPr>
            <w:r>
              <w:rPr>
                <w:b/>
              </w:rPr>
              <w:t xml:space="preserve">Excepciones: </w:t>
            </w:r>
          </w:p>
        </w:tc>
        <w:tc>
          <w:tcPr>
            <w:tcW w:w="4414" w:type="dxa"/>
          </w:tcPr>
          <w:p w:rsidR="00F913C6" w:rsidRPr="00DD0B37" w:rsidRDefault="001A6942" w:rsidP="00F21615">
            <w:pPr>
              <w:rPr>
                <w:b/>
              </w:rPr>
            </w:pPr>
            <w:r>
              <w:rPr>
                <w:b/>
              </w:rPr>
              <w:t>Indeseable</w:t>
            </w:r>
            <w:r w:rsidR="00DD0B37" w:rsidRPr="00DD0B37">
              <w:rPr>
                <w:b/>
              </w:rPr>
              <w:t xml:space="preserve"> – Error al recibir datos</w:t>
            </w:r>
          </w:p>
          <w:p w:rsidR="00DD0B37" w:rsidRDefault="00DD0B37" w:rsidP="00F21615">
            <w:r>
              <w:t xml:space="preserve">2d.- El sistema no puede conectar con la </w:t>
            </w:r>
            <w:r w:rsidR="00F20581">
              <w:t>BD</w:t>
            </w:r>
            <w:r>
              <w:t xml:space="preserve"> e informa sobre el problema.</w:t>
            </w:r>
          </w:p>
          <w:p w:rsidR="00DD0B37" w:rsidRDefault="00DD0B37" w:rsidP="00F21615">
            <w:r>
              <w:t>3d.- El usuario sale del sistema.</w:t>
            </w:r>
          </w:p>
        </w:tc>
      </w:tr>
      <w:tr w:rsidR="00F913C6" w:rsidTr="00F21615">
        <w:trPr>
          <w:trHeight w:val="912"/>
        </w:trPr>
        <w:tc>
          <w:tcPr>
            <w:tcW w:w="4414" w:type="dxa"/>
          </w:tcPr>
          <w:p w:rsidR="00F913C6" w:rsidRDefault="00F913C6" w:rsidP="00F21615">
            <w:r>
              <w:rPr>
                <w:b/>
              </w:rPr>
              <w:t>Post-condiciones:</w:t>
            </w:r>
          </w:p>
          <w:p w:rsidR="00F913C6" w:rsidRDefault="00F913C6" w:rsidP="00F21615">
            <w:pPr>
              <w:rPr>
                <w:b/>
              </w:rPr>
            </w:pPr>
          </w:p>
        </w:tc>
        <w:tc>
          <w:tcPr>
            <w:tcW w:w="4414" w:type="dxa"/>
          </w:tcPr>
          <w:p w:rsidR="00F913C6" w:rsidRDefault="00C32D5B" w:rsidP="00F21615">
            <w:r>
              <w:t>Pedir prestado el ítem.</w:t>
            </w:r>
          </w:p>
        </w:tc>
      </w:tr>
      <w:tr w:rsidR="00F913C6" w:rsidTr="00F21615">
        <w:trPr>
          <w:trHeight w:val="912"/>
        </w:trPr>
        <w:tc>
          <w:tcPr>
            <w:tcW w:w="4414" w:type="dxa"/>
          </w:tcPr>
          <w:p w:rsidR="00F913C6" w:rsidRDefault="00F913C6" w:rsidP="00F21615">
            <w:pPr>
              <w:rPr>
                <w:b/>
              </w:rPr>
            </w:pPr>
            <w:r>
              <w:rPr>
                <w:b/>
              </w:rPr>
              <w:t>Entrada:</w:t>
            </w:r>
          </w:p>
        </w:tc>
        <w:tc>
          <w:tcPr>
            <w:tcW w:w="4414" w:type="dxa"/>
          </w:tcPr>
          <w:p w:rsidR="00F913C6" w:rsidRDefault="00BA4B1E" w:rsidP="00F21615">
            <w:r>
              <w:t>Solicitud de reserva  y confirmación</w:t>
            </w:r>
          </w:p>
        </w:tc>
      </w:tr>
      <w:tr w:rsidR="00F913C6" w:rsidTr="00F21615">
        <w:trPr>
          <w:trHeight w:val="912"/>
        </w:trPr>
        <w:tc>
          <w:tcPr>
            <w:tcW w:w="4414" w:type="dxa"/>
          </w:tcPr>
          <w:p w:rsidR="00F913C6" w:rsidRDefault="00F913C6" w:rsidP="00F21615">
            <w:pPr>
              <w:rPr>
                <w:b/>
              </w:rPr>
            </w:pPr>
            <w:r>
              <w:rPr>
                <w:b/>
              </w:rPr>
              <w:t>Salida:</w:t>
            </w:r>
          </w:p>
        </w:tc>
        <w:tc>
          <w:tcPr>
            <w:tcW w:w="4414" w:type="dxa"/>
          </w:tcPr>
          <w:p w:rsidR="00F913C6" w:rsidRDefault="00BA4B1E" w:rsidP="00F21615">
            <w:r>
              <w:t>Estado de la reserva</w:t>
            </w:r>
          </w:p>
        </w:tc>
      </w:tr>
      <w:tr w:rsidR="00F913C6" w:rsidTr="00F21615">
        <w:trPr>
          <w:trHeight w:val="912"/>
        </w:trPr>
        <w:tc>
          <w:tcPr>
            <w:tcW w:w="4414" w:type="dxa"/>
          </w:tcPr>
          <w:p w:rsidR="00F913C6" w:rsidRDefault="00F913C6" w:rsidP="00F21615">
            <w:pPr>
              <w:rPr>
                <w:b/>
              </w:rPr>
            </w:pPr>
            <w:r>
              <w:rPr>
                <w:b/>
              </w:rPr>
              <w:t>Prioridad:</w:t>
            </w:r>
          </w:p>
        </w:tc>
        <w:tc>
          <w:tcPr>
            <w:tcW w:w="4414" w:type="dxa"/>
          </w:tcPr>
          <w:p w:rsidR="00F913C6" w:rsidRDefault="00BA4B1E" w:rsidP="00F21615">
            <w:r>
              <w:t>Deseable</w:t>
            </w:r>
          </w:p>
        </w:tc>
      </w:tr>
    </w:tbl>
    <w:p w:rsidR="00F913C6" w:rsidRDefault="00F913C6" w:rsidP="00F913C6"/>
    <w:p w:rsidR="00D34330" w:rsidRDefault="00D34330" w:rsidP="00D34330">
      <w:pPr>
        <w:pStyle w:val="H3"/>
        <w:outlineLvl w:val="2"/>
      </w:pPr>
      <w:bookmarkStart w:id="32" w:name="_Toc451513812"/>
      <w:r>
        <w:t xml:space="preserve">Buscar </w:t>
      </w:r>
      <w:r w:rsidR="00BA174F">
        <w:t>ítem</w:t>
      </w:r>
      <w:bookmarkEnd w:id="32"/>
    </w:p>
    <w:tbl>
      <w:tblPr>
        <w:tblStyle w:val="Tablaconcuadrcula"/>
        <w:tblW w:w="0" w:type="auto"/>
        <w:tblLayout w:type="fixed"/>
        <w:tblLook w:val="04A0" w:firstRow="1" w:lastRow="0" w:firstColumn="1" w:lastColumn="0" w:noHBand="0" w:noVBand="1"/>
      </w:tblPr>
      <w:tblGrid>
        <w:gridCol w:w="4414"/>
        <w:gridCol w:w="4414"/>
      </w:tblGrid>
      <w:tr w:rsidR="00F913C6" w:rsidTr="00F21615">
        <w:trPr>
          <w:trHeight w:val="912"/>
        </w:trPr>
        <w:tc>
          <w:tcPr>
            <w:tcW w:w="4414" w:type="dxa"/>
          </w:tcPr>
          <w:p w:rsidR="00F913C6" w:rsidRPr="005B321B" w:rsidRDefault="00F913C6" w:rsidP="00F21615">
            <w:pPr>
              <w:rPr>
                <w:b/>
              </w:rPr>
            </w:pPr>
            <w:r>
              <w:br w:type="page"/>
            </w:r>
            <w:r w:rsidRPr="005B321B">
              <w:rPr>
                <w:b/>
              </w:rPr>
              <w:t>ID:</w:t>
            </w:r>
          </w:p>
        </w:tc>
        <w:tc>
          <w:tcPr>
            <w:tcW w:w="4414" w:type="dxa"/>
          </w:tcPr>
          <w:p w:rsidR="00F913C6" w:rsidRDefault="00F913C6" w:rsidP="00F21615">
            <w:r>
              <w:t>CU-8</w:t>
            </w:r>
          </w:p>
        </w:tc>
      </w:tr>
      <w:tr w:rsidR="00F913C6" w:rsidTr="00F21615">
        <w:trPr>
          <w:trHeight w:val="912"/>
        </w:trPr>
        <w:tc>
          <w:tcPr>
            <w:tcW w:w="4414" w:type="dxa"/>
          </w:tcPr>
          <w:p w:rsidR="00F913C6" w:rsidRPr="005B321B" w:rsidRDefault="00F913C6" w:rsidP="00F21615">
            <w:pPr>
              <w:rPr>
                <w:b/>
              </w:rPr>
            </w:pPr>
            <w:r>
              <w:rPr>
                <w:b/>
              </w:rPr>
              <w:lastRenderedPageBreak/>
              <w:t>Nombre:</w:t>
            </w:r>
          </w:p>
        </w:tc>
        <w:tc>
          <w:tcPr>
            <w:tcW w:w="4414" w:type="dxa"/>
          </w:tcPr>
          <w:p w:rsidR="00F913C6" w:rsidRDefault="00F913C6" w:rsidP="00D34330">
            <w:r>
              <w:t xml:space="preserve">Buscar </w:t>
            </w:r>
            <w:r w:rsidR="00D34330">
              <w:t>ítem</w:t>
            </w:r>
          </w:p>
        </w:tc>
      </w:tr>
      <w:tr w:rsidR="00F913C6" w:rsidTr="00F21615">
        <w:trPr>
          <w:trHeight w:val="912"/>
        </w:trPr>
        <w:tc>
          <w:tcPr>
            <w:tcW w:w="4414" w:type="dxa"/>
          </w:tcPr>
          <w:p w:rsidR="00F913C6" w:rsidRPr="005B321B" w:rsidRDefault="00F913C6" w:rsidP="00F21615">
            <w:pPr>
              <w:rPr>
                <w:b/>
              </w:rPr>
            </w:pPr>
            <w:r>
              <w:rPr>
                <w:b/>
              </w:rPr>
              <w:t>Actor:</w:t>
            </w:r>
          </w:p>
        </w:tc>
        <w:tc>
          <w:tcPr>
            <w:tcW w:w="4414" w:type="dxa"/>
          </w:tcPr>
          <w:p w:rsidR="00F913C6" w:rsidRPr="00F20581" w:rsidRDefault="00F20581" w:rsidP="00F21615">
            <w:r w:rsidRPr="00F20581">
              <w:t>Usuario y bibliotecario</w:t>
            </w:r>
          </w:p>
        </w:tc>
      </w:tr>
      <w:tr w:rsidR="00F913C6" w:rsidTr="00F21615">
        <w:trPr>
          <w:trHeight w:val="912"/>
        </w:trPr>
        <w:tc>
          <w:tcPr>
            <w:tcW w:w="4414" w:type="dxa"/>
          </w:tcPr>
          <w:p w:rsidR="00F913C6" w:rsidRPr="005B321B" w:rsidRDefault="00F913C6" w:rsidP="00F21615">
            <w:pPr>
              <w:rPr>
                <w:b/>
              </w:rPr>
            </w:pPr>
            <w:r>
              <w:rPr>
                <w:b/>
              </w:rPr>
              <w:t>Fecha de Creación:</w:t>
            </w:r>
          </w:p>
        </w:tc>
        <w:tc>
          <w:tcPr>
            <w:tcW w:w="4414" w:type="dxa"/>
          </w:tcPr>
          <w:p w:rsidR="00F913C6" w:rsidRDefault="00F913C6" w:rsidP="00F21615">
            <w:r>
              <w:t>8/03/2016</w:t>
            </w:r>
          </w:p>
        </w:tc>
      </w:tr>
      <w:tr w:rsidR="00F913C6" w:rsidTr="00F21615">
        <w:trPr>
          <w:trHeight w:val="912"/>
        </w:trPr>
        <w:tc>
          <w:tcPr>
            <w:tcW w:w="4414" w:type="dxa"/>
          </w:tcPr>
          <w:p w:rsidR="00F913C6" w:rsidRPr="005B321B" w:rsidRDefault="00F913C6" w:rsidP="00F21615">
            <w:pPr>
              <w:rPr>
                <w:b/>
              </w:rPr>
            </w:pPr>
            <w:r>
              <w:rPr>
                <w:b/>
              </w:rPr>
              <w:t>Fecha de Modificación:</w:t>
            </w:r>
          </w:p>
        </w:tc>
        <w:tc>
          <w:tcPr>
            <w:tcW w:w="4414" w:type="dxa"/>
          </w:tcPr>
          <w:p w:rsidR="00F913C6" w:rsidRDefault="00D34330" w:rsidP="00F21615">
            <w:r>
              <w:t>17/05</w:t>
            </w:r>
            <w:r w:rsidR="00F913C6">
              <w:t>/2016</w:t>
            </w:r>
          </w:p>
        </w:tc>
      </w:tr>
      <w:tr w:rsidR="00F913C6" w:rsidTr="00F21615">
        <w:trPr>
          <w:trHeight w:val="912"/>
        </w:trPr>
        <w:tc>
          <w:tcPr>
            <w:tcW w:w="4414" w:type="dxa"/>
          </w:tcPr>
          <w:p w:rsidR="00F913C6" w:rsidRPr="005B321B" w:rsidRDefault="00F913C6" w:rsidP="00F21615">
            <w:pPr>
              <w:rPr>
                <w:b/>
              </w:rPr>
            </w:pPr>
            <w:r>
              <w:rPr>
                <w:b/>
              </w:rPr>
              <w:t>Autores:</w:t>
            </w:r>
          </w:p>
        </w:tc>
        <w:tc>
          <w:tcPr>
            <w:tcW w:w="4414" w:type="dxa"/>
          </w:tcPr>
          <w:p w:rsidR="00F913C6" w:rsidRDefault="00D34330" w:rsidP="00F21615">
            <w:r>
              <w:t>FRANCISCO GERARDO MARES SOLANO</w:t>
            </w:r>
          </w:p>
        </w:tc>
      </w:tr>
      <w:tr w:rsidR="00F913C6" w:rsidTr="00F21615">
        <w:trPr>
          <w:trHeight w:val="912"/>
        </w:trPr>
        <w:tc>
          <w:tcPr>
            <w:tcW w:w="4414" w:type="dxa"/>
          </w:tcPr>
          <w:p w:rsidR="00F913C6" w:rsidRPr="005B321B" w:rsidRDefault="00F913C6" w:rsidP="00F21615">
            <w:pPr>
              <w:rPr>
                <w:b/>
              </w:rPr>
            </w:pPr>
            <w:r>
              <w:rPr>
                <w:b/>
              </w:rPr>
              <w:t>Descripción:</w:t>
            </w:r>
          </w:p>
        </w:tc>
        <w:tc>
          <w:tcPr>
            <w:tcW w:w="4414" w:type="dxa"/>
          </w:tcPr>
          <w:p w:rsidR="00F913C6" w:rsidRDefault="00D34330" w:rsidP="00D34330">
            <w:r>
              <w:t>El usuario ingresa al sistema, introduce un criterio de búsqueda y observa los resultados obtenidos.</w:t>
            </w:r>
            <w:r w:rsidR="00F913C6">
              <w:t xml:space="preserve"> </w:t>
            </w:r>
          </w:p>
        </w:tc>
      </w:tr>
      <w:tr w:rsidR="00F913C6" w:rsidTr="00F21615">
        <w:trPr>
          <w:trHeight w:val="912"/>
        </w:trPr>
        <w:tc>
          <w:tcPr>
            <w:tcW w:w="4414" w:type="dxa"/>
          </w:tcPr>
          <w:p w:rsidR="00F913C6" w:rsidRPr="005B321B" w:rsidRDefault="00F913C6" w:rsidP="00F21615">
            <w:pPr>
              <w:rPr>
                <w:b/>
              </w:rPr>
            </w:pPr>
            <w:r>
              <w:rPr>
                <w:b/>
              </w:rPr>
              <w:t>Precondiciones:</w:t>
            </w:r>
          </w:p>
        </w:tc>
        <w:tc>
          <w:tcPr>
            <w:tcW w:w="4414" w:type="dxa"/>
          </w:tcPr>
          <w:p w:rsidR="00F913C6" w:rsidRDefault="00D34330" w:rsidP="00F21615">
            <w:r>
              <w:t>Deben existir ítems en el sistema.</w:t>
            </w:r>
          </w:p>
          <w:p w:rsidR="00D34330" w:rsidRDefault="00D34330" w:rsidP="00F21615">
            <w:r>
              <w:t>Debe haber conexión en el sistema.</w:t>
            </w:r>
          </w:p>
        </w:tc>
      </w:tr>
      <w:tr w:rsidR="00F913C6" w:rsidTr="00F21615">
        <w:trPr>
          <w:trHeight w:val="912"/>
        </w:trPr>
        <w:tc>
          <w:tcPr>
            <w:tcW w:w="4414" w:type="dxa"/>
          </w:tcPr>
          <w:p w:rsidR="00F913C6" w:rsidRDefault="00F913C6" w:rsidP="00F21615">
            <w:pPr>
              <w:rPr>
                <w:b/>
              </w:rPr>
            </w:pPr>
            <w:r>
              <w:rPr>
                <w:b/>
              </w:rPr>
              <w:t>Flujo Normal:</w:t>
            </w:r>
          </w:p>
        </w:tc>
        <w:tc>
          <w:tcPr>
            <w:tcW w:w="4414" w:type="dxa"/>
          </w:tcPr>
          <w:p w:rsidR="00D34330" w:rsidRPr="0080234C" w:rsidRDefault="00D34330" w:rsidP="00D34330">
            <w:pPr>
              <w:rPr>
                <w:b/>
              </w:rPr>
            </w:pPr>
            <w:r w:rsidRPr="0080234C">
              <w:rPr>
                <w:b/>
              </w:rPr>
              <w:t>Exitoso - Búsqueda realizada</w:t>
            </w:r>
          </w:p>
          <w:p w:rsidR="00D34330" w:rsidRDefault="00D34330" w:rsidP="00D34330">
            <w:r>
              <w:t>1ª.- El usuario, dentro del sistema, da clic en el cuadro de búsqueda e introduce un criterio.</w:t>
            </w:r>
          </w:p>
          <w:p w:rsidR="00D34330" w:rsidRDefault="00D34330" w:rsidP="00D34330">
            <w:r>
              <w:t>2a.- El sistema muestra al usuario los resultados congruentes con su búsqueda.</w:t>
            </w:r>
          </w:p>
          <w:p w:rsidR="00D34330" w:rsidRDefault="00D34330" w:rsidP="00D34330">
            <w:r>
              <w:t xml:space="preserve">3a.- El usuario ingresa al ítem de su gusto. </w:t>
            </w:r>
          </w:p>
          <w:p w:rsidR="00F913C6" w:rsidRDefault="00F913C6" w:rsidP="00F21615"/>
        </w:tc>
      </w:tr>
      <w:tr w:rsidR="00F913C6" w:rsidTr="00F21615">
        <w:trPr>
          <w:trHeight w:val="912"/>
        </w:trPr>
        <w:tc>
          <w:tcPr>
            <w:tcW w:w="4414" w:type="dxa"/>
          </w:tcPr>
          <w:p w:rsidR="00F913C6" w:rsidRDefault="00F913C6" w:rsidP="00F21615">
            <w:pPr>
              <w:rPr>
                <w:b/>
              </w:rPr>
            </w:pPr>
            <w:r>
              <w:rPr>
                <w:b/>
              </w:rPr>
              <w:t>Flujo Alterno:</w:t>
            </w:r>
          </w:p>
        </w:tc>
        <w:tc>
          <w:tcPr>
            <w:tcW w:w="4414" w:type="dxa"/>
          </w:tcPr>
          <w:p w:rsidR="00F913C6" w:rsidRPr="0080234C" w:rsidRDefault="00D34330" w:rsidP="00F21615">
            <w:pPr>
              <w:rPr>
                <w:b/>
              </w:rPr>
            </w:pPr>
            <w:r w:rsidRPr="0080234C">
              <w:rPr>
                <w:b/>
              </w:rPr>
              <w:t>Alternativo – Ningún resultado satisfactorio</w:t>
            </w:r>
          </w:p>
          <w:p w:rsidR="00D34330" w:rsidRDefault="00D34330" w:rsidP="00D34330">
            <w:r>
              <w:t>3b.- Ningún resultado es de interés y el usuario realiza otra búsqueda.</w:t>
            </w:r>
          </w:p>
          <w:p w:rsidR="00D34330" w:rsidRDefault="00D34330" w:rsidP="00D34330">
            <w:r>
              <w:t>4b.- El sistema regresa a su flujo normal.</w:t>
            </w:r>
          </w:p>
          <w:p w:rsidR="00D34330" w:rsidRDefault="00D34330" w:rsidP="00D34330"/>
          <w:p w:rsidR="00D34330" w:rsidRPr="0080234C" w:rsidRDefault="00D34330" w:rsidP="00D34330">
            <w:pPr>
              <w:rPr>
                <w:b/>
              </w:rPr>
            </w:pPr>
            <w:r w:rsidRPr="0080234C">
              <w:rPr>
                <w:b/>
              </w:rPr>
              <w:t>Fallido – Búsqueda no encontrada</w:t>
            </w:r>
          </w:p>
          <w:p w:rsidR="00D34330" w:rsidRDefault="00D34330" w:rsidP="00D34330">
            <w:r>
              <w:t xml:space="preserve">2c.- El sistema </w:t>
            </w:r>
            <w:r w:rsidR="00D626C6">
              <w:t>informa al usuario que su búsqueda no coincide con ningún registro.</w:t>
            </w:r>
          </w:p>
          <w:p w:rsidR="00D626C6" w:rsidRDefault="00D626C6" w:rsidP="00D34330">
            <w:r>
              <w:t>3c.- El usuario realiza otra búsqueda con un criterio diferente.</w:t>
            </w:r>
          </w:p>
          <w:p w:rsidR="00D626C6" w:rsidRDefault="00D626C6" w:rsidP="00D34330">
            <w:r>
              <w:t>4c.- El s</w:t>
            </w:r>
            <w:r w:rsidR="0080234C">
              <w:t>istema regresa al flujo normal.</w:t>
            </w:r>
          </w:p>
        </w:tc>
      </w:tr>
      <w:tr w:rsidR="0080234C" w:rsidTr="00F21615">
        <w:trPr>
          <w:trHeight w:val="912"/>
        </w:trPr>
        <w:tc>
          <w:tcPr>
            <w:tcW w:w="4414" w:type="dxa"/>
          </w:tcPr>
          <w:p w:rsidR="0080234C" w:rsidRDefault="0080234C" w:rsidP="0080234C">
            <w:pPr>
              <w:rPr>
                <w:b/>
              </w:rPr>
            </w:pPr>
            <w:r>
              <w:rPr>
                <w:b/>
              </w:rPr>
              <w:t xml:space="preserve">Excepciones: </w:t>
            </w:r>
          </w:p>
        </w:tc>
        <w:tc>
          <w:tcPr>
            <w:tcW w:w="4414" w:type="dxa"/>
          </w:tcPr>
          <w:p w:rsidR="0080234C" w:rsidRPr="00DD0B37" w:rsidRDefault="001A6942" w:rsidP="0080234C">
            <w:pPr>
              <w:rPr>
                <w:b/>
              </w:rPr>
            </w:pPr>
            <w:r>
              <w:rPr>
                <w:b/>
              </w:rPr>
              <w:t>Indeseable</w:t>
            </w:r>
            <w:r w:rsidR="0080234C" w:rsidRPr="00DD0B37">
              <w:rPr>
                <w:b/>
              </w:rPr>
              <w:t xml:space="preserve"> – Error al recibir datos</w:t>
            </w:r>
          </w:p>
          <w:p w:rsidR="0080234C" w:rsidRDefault="0080234C" w:rsidP="0080234C">
            <w:r>
              <w:t xml:space="preserve">2d.- El sistema no puede conectar con la </w:t>
            </w:r>
            <w:r w:rsidR="00F20581">
              <w:t>BD</w:t>
            </w:r>
            <w:r>
              <w:t xml:space="preserve"> e informa sobre el problema.</w:t>
            </w:r>
          </w:p>
          <w:p w:rsidR="0080234C" w:rsidRDefault="0080234C" w:rsidP="0080234C">
            <w:r>
              <w:t>3d.- El usuario sale del sistema.</w:t>
            </w:r>
          </w:p>
        </w:tc>
      </w:tr>
      <w:tr w:rsidR="0080234C" w:rsidTr="00F21615">
        <w:trPr>
          <w:trHeight w:val="912"/>
        </w:trPr>
        <w:tc>
          <w:tcPr>
            <w:tcW w:w="4414" w:type="dxa"/>
          </w:tcPr>
          <w:p w:rsidR="0080234C" w:rsidRDefault="0080234C" w:rsidP="0080234C">
            <w:r>
              <w:rPr>
                <w:b/>
              </w:rPr>
              <w:lastRenderedPageBreak/>
              <w:t>Post-condiciones:</w:t>
            </w:r>
          </w:p>
          <w:p w:rsidR="0080234C" w:rsidRDefault="0080234C" w:rsidP="0080234C">
            <w:pPr>
              <w:rPr>
                <w:b/>
              </w:rPr>
            </w:pPr>
          </w:p>
        </w:tc>
        <w:tc>
          <w:tcPr>
            <w:tcW w:w="4414" w:type="dxa"/>
          </w:tcPr>
          <w:p w:rsidR="0080234C" w:rsidRDefault="0080234C" w:rsidP="0080234C"/>
        </w:tc>
      </w:tr>
      <w:tr w:rsidR="0080234C" w:rsidTr="00F21615">
        <w:trPr>
          <w:trHeight w:val="912"/>
        </w:trPr>
        <w:tc>
          <w:tcPr>
            <w:tcW w:w="4414" w:type="dxa"/>
          </w:tcPr>
          <w:p w:rsidR="0080234C" w:rsidRDefault="0080234C" w:rsidP="0080234C">
            <w:pPr>
              <w:rPr>
                <w:b/>
              </w:rPr>
            </w:pPr>
            <w:r>
              <w:rPr>
                <w:b/>
              </w:rPr>
              <w:t>Entrada:</w:t>
            </w:r>
          </w:p>
        </w:tc>
        <w:tc>
          <w:tcPr>
            <w:tcW w:w="4414" w:type="dxa"/>
          </w:tcPr>
          <w:p w:rsidR="0080234C" w:rsidRDefault="0080234C" w:rsidP="0080234C">
            <w:r>
              <w:t>Palabras clave para buscar un libro.</w:t>
            </w:r>
          </w:p>
        </w:tc>
      </w:tr>
      <w:tr w:rsidR="0080234C" w:rsidTr="00F21615">
        <w:trPr>
          <w:trHeight w:val="912"/>
        </w:trPr>
        <w:tc>
          <w:tcPr>
            <w:tcW w:w="4414" w:type="dxa"/>
          </w:tcPr>
          <w:p w:rsidR="0080234C" w:rsidRDefault="0080234C" w:rsidP="0080234C">
            <w:pPr>
              <w:rPr>
                <w:b/>
              </w:rPr>
            </w:pPr>
            <w:r>
              <w:rPr>
                <w:b/>
              </w:rPr>
              <w:t>Salida:</w:t>
            </w:r>
          </w:p>
        </w:tc>
        <w:tc>
          <w:tcPr>
            <w:tcW w:w="4414" w:type="dxa"/>
          </w:tcPr>
          <w:p w:rsidR="0080234C" w:rsidRDefault="0080234C" w:rsidP="0080234C">
            <w:r>
              <w:t>Libros que coincidan con la palabra clave buscada.</w:t>
            </w:r>
          </w:p>
        </w:tc>
      </w:tr>
      <w:tr w:rsidR="0080234C" w:rsidTr="00F21615">
        <w:trPr>
          <w:trHeight w:val="912"/>
        </w:trPr>
        <w:tc>
          <w:tcPr>
            <w:tcW w:w="4414" w:type="dxa"/>
          </w:tcPr>
          <w:p w:rsidR="0080234C" w:rsidRDefault="0080234C" w:rsidP="0080234C">
            <w:pPr>
              <w:rPr>
                <w:b/>
              </w:rPr>
            </w:pPr>
            <w:r>
              <w:rPr>
                <w:b/>
              </w:rPr>
              <w:t>Prioridad:</w:t>
            </w:r>
          </w:p>
        </w:tc>
        <w:tc>
          <w:tcPr>
            <w:tcW w:w="4414" w:type="dxa"/>
          </w:tcPr>
          <w:p w:rsidR="0080234C" w:rsidRDefault="00200AB8" w:rsidP="0080234C">
            <w:r>
              <w:t>Deseable.</w:t>
            </w:r>
          </w:p>
        </w:tc>
      </w:tr>
    </w:tbl>
    <w:p w:rsidR="00F913C6" w:rsidRDefault="00F913C6" w:rsidP="00F913C6"/>
    <w:p w:rsidR="00200AB8" w:rsidRDefault="00BD4F20" w:rsidP="00BD4F20">
      <w:pPr>
        <w:pStyle w:val="H3"/>
        <w:outlineLvl w:val="2"/>
      </w:pPr>
      <w:bookmarkStart w:id="33" w:name="_Toc451513813"/>
      <w:r>
        <w:t>Registrar adquisición</w:t>
      </w:r>
      <w:bookmarkEnd w:id="33"/>
    </w:p>
    <w:tbl>
      <w:tblPr>
        <w:tblStyle w:val="Tablaconcuadrcula"/>
        <w:tblW w:w="0" w:type="auto"/>
        <w:tblLayout w:type="fixed"/>
        <w:tblLook w:val="04A0" w:firstRow="1" w:lastRow="0" w:firstColumn="1" w:lastColumn="0" w:noHBand="0" w:noVBand="1"/>
      </w:tblPr>
      <w:tblGrid>
        <w:gridCol w:w="4414"/>
        <w:gridCol w:w="4414"/>
      </w:tblGrid>
      <w:tr w:rsidR="00F913C6" w:rsidTr="00F21615">
        <w:trPr>
          <w:trHeight w:val="912"/>
        </w:trPr>
        <w:tc>
          <w:tcPr>
            <w:tcW w:w="4414" w:type="dxa"/>
          </w:tcPr>
          <w:p w:rsidR="00F913C6" w:rsidRPr="005B321B" w:rsidRDefault="00F913C6" w:rsidP="00F21615">
            <w:pPr>
              <w:rPr>
                <w:b/>
              </w:rPr>
            </w:pPr>
            <w:r w:rsidRPr="005B321B">
              <w:rPr>
                <w:b/>
              </w:rPr>
              <w:t>ID:</w:t>
            </w:r>
          </w:p>
        </w:tc>
        <w:tc>
          <w:tcPr>
            <w:tcW w:w="4414" w:type="dxa"/>
          </w:tcPr>
          <w:p w:rsidR="00F913C6" w:rsidRDefault="00F913C6" w:rsidP="00F21615">
            <w:r>
              <w:t>CU-9</w:t>
            </w:r>
          </w:p>
        </w:tc>
      </w:tr>
      <w:tr w:rsidR="00F913C6" w:rsidTr="00F21615">
        <w:trPr>
          <w:trHeight w:val="912"/>
        </w:trPr>
        <w:tc>
          <w:tcPr>
            <w:tcW w:w="4414" w:type="dxa"/>
          </w:tcPr>
          <w:p w:rsidR="00F913C6" w:rsidRPr="005B321B" w:rsidRDefault="00F913C6" w:rsidP="00F21615">
            <w:pPr>
              <w:rPr>
                <w:b/>
              </w:rPr>
            </w:pPr>
            <w:r>
              <w:rPr>
                <w:b/>
              </w:rPr>
              <w:t>Nombre:</w:t>
            </w:r>
          </w:p>
        </w:tc>
        <w:tc>
          <w:tcPr>
            <w:tcW w:w="4414" w:type="dxa"/>
          </w:tcPr>
          <w:p w:rsidR="00F913C6" w:rsidRDefault="00BD4F20" w:rsidP="00F21615">
            <w:r>
              <w:t>Registrar adquisición</w:t>
            </w:r>
          </w:p>
        </w:tc>
      </w:tr>
      <w:tr w:rsidR="00F913C6" w:rsidTr="00F21615">
        <w:trPr>
          <w:trHeight w:val="912"/>
        </w:trPr>
        <w:tc>
          <w:tcPr>
            <w:tcW w:w="4414" w:type="dxa"/>
          </w:tcPr>
          <w:p w:rsidR="00F913C6" w:rsidRPr="005B321B" w:rsidRDefault="00F913C6" w:rsidP="00F21615">
            <w:pPr>
              <w:rPr>
                <w:b/>
              </w:rPr>
            </w:pPr>
            <w:r>
              <w:rPr>
                <w:b/>
              </w:rPr>
              <w:t>Actor:</w:t>
            </w:r>
          </w:p>
        </w:tc>
        <w:tc>
          <w:tcPr>
            <w:tcW w:w="4414" w:type="dxa"/>
          </w:tcPr>
          <w:p w:rsidR="00F913C6" w:rsidRDefault="0047530A" w:rsidP="00F21615">
            <w:r>
              <w:t>Bibliotecario</w:t>
            </w:r>
          </w:p>
        </w:tc>
      </w:tr>
      <w:tr w:rsidR="00F913C6" w:rsidTr="00F21615">
        <w:trPr>
          <w:trHeight w:val="912"/>
        </w:trPr>
        <w:tc>
          <w:tcPr>
            <w:tcW w:w="4414" w:type="dxa"/>
          </w:tcPr>
          <w:p w:rsidR="00F913C6" w:rsidRPr="005B321B" w:rsidRDefault="00F913C6" w:rsidP="00F21615">
            <w:pPr>
              <w:rPr>
                <w:b/>
              </w:rPr>
            </w:pPr>
            <w:r>
              <w:rPr>
                <w:b/>
              </w:rPr>
              <w:t>Fecha de Creación:</w:t>
            </w:r>
          </w:p>
        </w:tc>
        <w:tc>
          <w:tcPr>
            <w:tcW w:w="4414" w:type="dxa"/>
          </w:tcPr>
          <w:p w:rsidR="00F913C6" w:rsidRDefault="00F913C6" w:rsidP="00F21615">
            <w:r>
              <w:t>8/03/2016</w:t>
            </w:r>
          </w:p>
        </w:tc>
      </w:tr>
      <w:tr w:rsidR="00F913C6" w:rsidTr="00F21615">
        <w:trPr>
          <w:trHeight w:val="912"/>
        </w:trPr>
        <w:tc>
          <w:tcPr>
            <w:tcW w:w="4414" w:type="dxa"/>
          </w:tcPr>
          <w:p w:rsidR="00F913C6" w:rsidRPr="005B321B" w:rsidRDefault="00F913C6" w:rsidP="00F21615">
            <w:pPr>
              <w:rPr>
                <w:b/>
              </w:rPr>
            </w:pPr>
            <w:r>
              <w:rPr>
                <w:b/>
              </w:rPr>
              <w:t>Fecha de Modificación:</w:t>
            </w:r>
          </w:p>
        </w:tc>
        <w:tc>
          <w:tcPr>
            <w:tcW w:w="4414" w:type="dxa"/>
          </w:tcPr>
          <w:p w:rsidR="00F913C6" w:rsidRDefault="00BD4F20" w:rsidP="00F21615">
            <w:r>
              <w:t>17/05</w:t>
            </w:r>
            <w:r w:rsidR="00F913C6">
              <w:t>/2016</w:t>
            </w:r>
          </w:p>
        </w:tc>
      </w:tr>
      <w:tr w:rsidR="00F913C6" w:rsidTr="00F21615">
        <w:trPr>
          <w:trHeight w:val="912"/>
        </w:trPr>
        <w:tc>
          <w:tcPr>
            <w:tcW w:w="4414" w:type="dxa"/>
          </w:tcPr>
          <w:p w:rsidR="00F913C6" w:rsidRPr="005B321B" w:rsidRDefault="00F913C6" w:rsidP="00F21615">
            <w:pPr>
              <w:rPr>
                <w:b/>
              </w:rPr>
            </w:pPr>
            <w:r>
              <w:rPr>
                <w:b/>
              </w:rPr>
              <w:t>Autores:</w:t>
            </w:r>
          </w:p>
        </w:tc>
        <w:tc>
          <w:tcPr>
            <w:tcW w:w="4414" w:type="dxa"/>
          </w:tcPr>
          <w:p w:rsidR="00F913C6" w:rsidRDefault="00BD4F20" w:rsidP="00F21615">
            <w:r>
              <w:t>FRANCISCO GERARDO MARES SOLANO</w:t>
            </w:r>
          </w:p>
        </w:tc>
      </w:tr>
      <w:tr w:rsidR="00F913C6" w:rsidTr="00F21615">
        <w:trPr>
          <w:trHeight w:val="912"/>
        </w:trPr>
        <w:tc>
          <w:tcPr>
            <w:tcW w:w="4414" w:type="dxa"/>
          </w:tcPr>
          <w:p w:rsidR="00F913C6" w:rsidRPr="005B321B" w:rsidRDefault="00F913C6" w:rsidP="00F21615">
            <w:pPr>
              <w:rPr>
                <w:b/>
              </w:rPr>
            </w:pPr>
            <w:r>
              <w:rPr>
                <w:b/>
              </w:rPr>
              <w:t>Descripción:</w:t>
            </w:r>
          </w:p>
        </w:tc>
        <w:tc>
          <w:tcPr>
            <w:tcW w:w="4414" w:type="dxa"/>
          </w:tcPr>
          <w:p w:rsidR="00F913C6" w:rsidRDefault="0047530A" w:rsidP="00F21615">
            <w:r>
              <w:t xml:space="preserve">El usuario agrega a la </w:t>
            </w:r>
            <w:r w:rsidR="00F20581">
              <w:t>BD</w:t>
            </w:r>
            <w:r>
              <w:t xml:space="preserve"> información sobre un nuevo ítem que fue adquirido recientemente.</w:t>
            </w:r>
          </w:p>
        </w:tc>
      </w:tr>
      <w:tr w:rsidR="00F913C6" w:rsidTr="00F21615">
        <w:trPr>
          <w:trHeight w:val="912"/>
        </w:trPr>
        <w:tc>
          <w:tcPr>
            <w:tcW w:w="4414" w:type="dxa"/>
          </w:tcPr>
          <w:p w:rsidR="00F913C6" w:rsidRPr="005B321B" w:rsidRDefault="00F913C6" w:rsidP="00F21615">
            <w:pPr>
              <w:rPr>
                <w:b/>
              </w:rPr>
            </w:pPr>
            <w:r>
              <w:rPr>
                <w:b/>
              </w:rPr>
              <w:t>Precondiciones:</w:t>
            </w:r>
          </w:p>
        </w:tc>
        <w:tc>
          <w:tcPr>
            <w:tcW w:w="4414" w:type="dxa"/>
          </w:tcPr>
          <w:p w:rsidR="00F913C6" w:rsidRDefault="00F913C6" w:rsidP="00F21615">
            <w:r>
              <w:t>El usuario debe estar registrado en el sistema de la biblioteca.</w:t>
            </w:r>
          </w:p>
          <w:p w:rsidR="00CE5333" w:rsidRDefault="00CE5333" w:rsidP="00F21615">
            <w:r>
              <w:t>Se deben tener los datos correctos del ítem.</w:t>
            </w:r>
          </w:p>
        </w:tc>
      </w:tr>
      <w:tr w:rsidR="00F913C6" w:rsidTr="00F21615">
        <w:trPr>
          <w:trHeight w:val="912"/>
        </w:trPr>
        <w:tc>
          <w:tcPr>
            <w:tcW w:w="4414" w:type="dxa"/>
          </w:tcPr>
          <w:p w:rsidR="00F913C6" w:rsidRDefault="00F913C6" w:rsidP="00F21615">
            <w:pPr>
              <w:rPr>
                <w:b/>
              </w:rPr>
            </w:pPr>
            <w:r>
              <w:rPr>
                <w:b/>
              </w:rPr>
              <w:lastRenderedPageBreak/>
              <w:t>Flujo Normal:</w:t>
            </w:r>
          </w:p>
        </w:tc>
        <w:tc>
          <w:tcPr>
            <w:tcW w:w="4414" w:type="dxa"/>
          </w:tcPr>
          <w:p w:rsidR="00F913C6" w:rsidRPr="00CE4337" w:rsidRDefault="00791FEC" w:rsidP="00F21615">
            <w:pPr>
              <w:rPr>
                <w:b/>
              </w:rPr>
            </w:pPr>
            <w:r w:rsidRPr="00CE4337">
              <w:rPr>
                <w:b/>
              </w:rPr>
              <w:t>Exitoso – Ítem registrado</w:t>
            </w:r>
          </w:p>
          <w:p w:rsidR="00791FEC" w:rsidRDefault="00791FEC" w:rsidP="00F21615">
            <w:r>
              <w:t>1ª.- El usuario ingresa a la sección de registro.</w:t>
            </w:r>
          </w:p>
          <w:p w:rsidR="00791FEC" w:rsidRDefault="00791FEC" w:rsidP="00F21615">
            <w:r>
              <w:t>2ª.- El sistema despliega un formulario</w:t>
            </w:r>
            <w:r w:rsidR="00CE4337">
              <w:t xml:space="preserve"> para registrar el nuevo ítem</w:t>
            </w:r>
            <w:r w:rsidR="004309FE">
              <w:t>, entre ello, si fue donación o adquisición</w:t>
            </w:r>
            <w:r w:rsidR="00CE4337">
              <w:t>.</w:t>
            </w:r>
          </w:p>
          <w:p w:rsidR="00CE4337" w:rsidRDefault="00CE4337" w:rsidP="00F21615">
            <w:r>
              <w:t>3ª.- El usuario ingresa los datos y envía la información.</w:t>
            </w:r>
          </w:p>
          <w:p w:rsidR="00CE4337" w:rsidRDefault="00CE4337" w:rsidP="00F21615">
            <w:r>
              <w:t>4ª.- El sistema pide confirmación del registro.</w:t>
            </w:r>
          </w:p>
          <w:p w:rsidR="00CE4337" w:rsidRDefault="00CE4337" w:rsidP="00F21615">
            <w:r>
              <w:t>5ª.- El usuario acepta el registro.</w:t>
            </w:r>
          </w:p>
          <w:p w:rsidR="00CE4337" w:rsidRDefault="00CE4337" w:rsidP="00F21615">
            <w:r>
              <w:t>6ª.- El sistema informa que el registro ha sido exitoso.</w:t>
            </w:r>
          </w:p>
        </w:tc>
      </w:tr>
      <w:tr w:rsidR="00F913C6" w:rsidTr="00F21615">
        <w:trPr>
          <w:trHeight w:val="912"/>
        </w:trPr>
        <w:tc>
          <w:tcPr>
            <w:tcW w:w="4414" w:type="dxa"/>
          </w:tcPr>
          <w:p w:rsidR="00F913C6" w:rsidRDefault="00F913C6" w:rsidP="00F21615">
            <w:pPr>
              <w:rPr>
                <w:b/>
              </w:rPr>
            </w:pPr>
            <w:r>
              <w:rPr>
                <w:b/>
              </w:rPr>
              <w:t>Flujo Alterno:</w:t>
            </w:r>
          </w:p>
        </w:tc>
        <w:tc>
          <w:tcPr>
            <w:tcW w:w="4414" w:type="dxa"/>
          </w:tcPr>
          <w:p w:rsidR="00F913C6" w:rsidRPr="00DE5A42" w:rsidRDefault="00CE4337" w:rsidP="00F21615">
            <w:pPr>
              <w:rPr>
                <w:b/>
              </w:rPr>
            </w:pPr>
            <w:r w:rsidRPr="00DE5A42">
              <w:rPr>
                <w:b/>
              </w:rPr>
              <w:t>Alternativo – Cambio de datos</w:t>
            </w:r>
          </w:p>
          <w:p w:rsidR="00CE4337" w:rsidRDefault="00CE4337" w:rsidP="00CE4337">
            <w:r>
              <w:t>5b.- El usuario cancela el registro y actualiza los campos del registro.</w:t>
            </w:r>
          </w:p>
          <w:p w:rsidR="00CE4337" w:rsidRDefault="00CE4337" w:rsidP="00CE4337">
            <w:r>
              <w:t>6</w:t>
            </w:r>
            <w:r w:rsidR="00DE5A42">
              <w:t>b</w:t>
            </w:r>
            <w:r>
              <w:t>.- El sistema regresa al flujo normal.</w:t>
            </w:r>
          </w:p>
          <w:p w:rsidR="00DE5A42" w:rsidRDefault="00DE5A42" w:rsidP="00CE4337"/>
          <w:p w:rsidR="00DE5A42" w:rsidRPr="00DE5A42" w:rsidRDefault="00DE5A42" w:rsidP="00CE4337">
            <w:pPr>
              <w:rPr>
                <w:b/>
              </w:rPr>
            </w:pPr>
            <w:r w:rsidRPr="00DE5A42">
              <w:rPr>
                <w:b/>
              </w:rPr>
              <w:t>Fallido – identificador repetido</w:t>
            </w:r>
          </w:p>
          <w:p w:rsidR="00DE5A42" w:rsidRDefault="00DE5A42" w:rsidP="00CE4337">
            <w:r>
              <w:t>4c.- El sistema informa al usuario que ya existe un ítem así registrado.</w:t>
            </w:r>
          </w:p>
          <w:p w:rsidR="00DE5A42" w:rsidRDefault="00DE5A42" w:rsidP="00CE4337">
            <w:r>
              <w:t>5c.- El usuario reingresa algún(os) campo(</w:t>
            </w:r>
            <w:r w:rsidR="001A6942">
              <w:t>s) y</w:t>
            </w:r>
            <w:r>
              <w:t xml:space="preserve"> vuelve a enviar la información.</w:t>
            </w:r>
          </w:p>
          <w:p w:rsidR="00DE5A42" w:rsidRDefault="00DE5A42" w:rsidP="00DE5A42">
            <w:r>
              <w:t>6c.- El sistema regresa al flujo normal.</w:t>
            </w:r>
          </w:p>
        </w:tc>
      </w:tr>
      <w:tr w:rsidR="00F913C6" w:rsidTr="00F21615">
        <w:trPr>
          <w:trHeight w:val="912"/>
        </w:trPr>
        <w:tc>
          <w:tcPr>
            <w:tcW w:w="4414" w:type="dxa"/>
          </w:tcPr>
          <w:p w:rsidR="00F913C6" w:rsidRDefault="00F913C6" w:rsidP="00F21615">
            <w:pPr>
              <w:rPr>
                <w:b/>
              </w:rPr>
            </w:pPr>
            <w:r>
              <w:rPr>
                <w:b/>
              </w:rPr>
              <w:t xml:space="preserve">Excepciones: </w:t>
            </w:r>
          </w:p>
        </w:tc>
        <w:tc>
          <w:tcPr>
            <w:tcW w:w="4414" w:type="dxa"/>
          </w:tcPr>
          <w:p w:rsidR="00DE5A42" w:rsidRPr="00DD0B37" w:rsidRDefault="001A6942" w:rsidP="00DE5A42">
            <w:pPr>
              <w:rPr>
                <w:b/>
              </w:rPr>
            </w:pPr>
            <w:r>
              <w:rPr>
                <w:b/>
              </w:rPr>
              <w:t>Indeseable</w:t>
            </w:r>
            <w:r w:rsidR="00DE5A42" w:rsidRPr="00DD0B37">
              <w:rPr>
                <w:b/>
              </w:rPr>
              <w:t xml:space="preserve"> – Error al recibir datos</w:t>
            </w:r>
          </w:p>
          <w:p w:rsidR="00DE5A42" w:rsidRDefault="00DE5A42" w:rsidP="00DE5A42">
            <w:r>
              <w:t xml:space="preserve">2d.- El sistema no puede conectar con la </w:t>
            </w:r>
            <w:r w:rsidR="00F20581">
              <w:t>BD</w:t>
            </w:r>
            <w:r>
              <w:t xml:space="preserve"> e informa sobre el problema.</w:t>
            </w:r>
          </w:p>
          <w:p w:rsidR="00F913C6" w:rsidRDefault="00DE5A42" w:rsidP="00DE5A42">
            <w:r>
              <w:t>3d.- El usuario sale del sistema.</w:t>
            </w:r>
          </w:p>
        </w:tc>
      </w:tr>
      <w:tr w:rsidR="00F913C6" w:rsidTr="00F21615">
        <w:trPr>
          <w:trHeight w:val="912"/>
        </w:trPr>
        <w:tc>
          <w:tcPr>
            <w:tcW w:w="4414" w:type="dxa"/>
          </w:tcPr>
          <w:p w:rsidR="00F913C6" w:rsidRDefault="00F913C6" w:rsidP="00F21615">
            <w:r>
              <w:rPr>
                <w:b/>
              </w:rPr>
              <w:t>Post-condiciones:</w:t>
            </w:r>
          </w:p>
          <w:p w:rsidR="00F913C6" w:rsidRDefault="00F913C6" w:rsidP="00F21615">
            <w:pPr>
              <w:rPr>
                <w:b/>
              </w:rPr>
            </w:pPr>
          </w:p>
        </w:tc>
        <w:tc>
          <w:tcPr>
            <w:tcW w:w="4414" w:type="dxa"/>
          </w:tcPr>
          <w:p w:rsidR="00F913C6" w:rsidRDefault="00DE5A42" w:rsidP="00F21615">
            <w:r>
              <w:t>El ítem puede ser prestado</w:t>
            </w:r>
          </w:p>
          <w:p w:rsidR="00DE5A42" w:rsidRDefault="00DE5A42" w:rsidP="00F21615">
            <w:r>
              <w:t>El ítem puede ser reservado.</w:t>
            </w:r>
          </w:p>
          <w:p w:rsidR="00DE5A42" w:rsidRDefault="00DE5A42" w:rsidP="00F21615">
            <w:r>
              <w:t>Se puede escribir reseña del ítem.</w:t>
            </w:r>
          </w:p>
          <w:p w:rsidR="00DE5A42" w:rsidRDefault="00DE5A42" w:rsidP="00DE5A42">
            <w:r>
              <w:t>Se puede buscar el ítem.</w:t>
            </w:r>
          </w:p>
          <w:p w:rsidR="00DE5A42" w:rsidRDefault="00DE5A42" w:rsidP="00DE5A42">
            <w:r>
              <w:t>Se puede visualizar el ítem.</w:t>
            </w:r>
          </w:p>
        </w:tc>
      </w:tr>
      <w:tr w:rsidR="00F913C6" w:rsidTr="00F21615">
        <w:trPr>
          <w:trHeight w:val="912"/>
        </w:trPr>
        <w:tc>
          <w:tcPr>
            <w:tcW w:w="4414" w:type="dxa"/>
          </w:tcPr>
          <w:p w:rsidR="00F913C6" w:rsidRDefault="00F913C6" w:rsidP="00F21615">
            <w:pPr>
              <w:rPr>
                <w:b/>
              </w:rPr>
            </w:pPr>
            <w:r>
              <w:rPr>
                <w:b/>
              </w:rPr>
              <w:t>Entrada:</w:t>
            </w:r>
          </w:p>
        </w:tc>
        <w:tc>
          <w:tcPr>
            <w:tcW w:w="4414" w:type="dxa"/>
          </w:tcPr>
          <w:p w:rsidR="00F913C6" w:rsidRDefault="00DE5A42" w:rsidP="00F21615">
            <w:r>
              <w:t>Datos del ítem</w:t>
            </w:r>
          </w:p>
        </w:tc>
      </w:tr>
      <w:tr w:rsidR="00F913C6" w:rsidTr="00F21615">
        <w:trPr>
          <w:trHeight w:val="912"/>
        </w:trPr>
        <w:tc>
          <w:tcPr>
            <w:tcW w:w="4414" w:type="dxa"/>
          </w:tcPr>
          <w:p w:rsidR="00F913C6" w:rsidRDefault="00F913C6" w:rsidP="00F21615">
            <w:pPr>
              <w:rPr>
                <w:b/>
              </w:rPr>
            </w:pPr>
            <w:r>
              <w:rPr>
                <w:b/>
              </w:rPr>
              <w:t>Salida:</w:t>
            </w:r>
          </w:p>
        </w:tc>
        <w:tc>
          <w:tcPr>
            <w:tcW w:w="4414" w:type="dxa"/>
          </w:tcPr>
          <w:p w:rsidR="00F913C6" w:rsidRDefault="00DE5A42" w:rsidP="00F21615">
            <w:r>
              <w:t>Estado de la agregación</w:t>
            </w:r>
          </w:p>
        </w:tc>
      </w:tr>
      <w:tr w:rsidR="00F913C6" w:rsidTr="00F21615">
        <w:trPr>
          <w:trHeight w:val="912"/>
        </w:trPr>
        <w:tc>
          <w:tcPr>
            <w:tcW w:w="4414" w:type="dxa"/>
          </w:tcPr>
          <w:p w:rsidR="00F913C6" w:rsidRDefault="00F913C6" w:rsidP="00F21615">
            <w:pPr>
              <w:rPr>
                <w:b/>
              </w:rPr>
            </w:pPr>
            <w:r>
              <w:rPr>
                <w:b/>
              </w:rPr>
              <w:t>Prioridad:</w:t>
            </w:r>
          </w:p>
        </w:tc>
        <w:tc>
          <w:tcPr>
            <w:tcW w:w="4414" w:type="dxa"/>
          </w:tcPr>
          <w:p w:rsidR="00F913C6" w:rsidRDefault="00F913C6" w:rsidP="00DE5A42">
            <w:r>
              <w:t xml:space="preserve"> </w:t>
            </w:r>
            <w:r w:rsidR="00DE5A42">
              <w:t>Indispensable</w:t>
            </w:r>
          </w:p>
        </w:tc>
      </w:tr>
    </w:tbl>
    <w:p w:rsidR="00F913C6" w:rsidRDefault="00F913C6" w:rsidP="00F913C6"/>
    <w:p w:rsidR="00F913C6" w:rsidRDefault="003A44A8" w:rsidP="003A44A8">
      <w:pPr>
        <w:pStyle w:val="H3"/>
        <w:outlineLvl w:val="2"/>
      </w:pPr>
      <w:bookmarkStart w:id="34" w:name="_Toc451513814"/>
      <w:r>
        <w:t>Realizar petición interbibliotecaria</w:t>
      </w:r>
      <w:bookmarkEnd w:id="34"/>
    </w:p>
    <w:tbl>
      <w:tblPr>
        <w:tblStyle w:val="Tablaconcuadrcula"/>
        <w:tblW w:w="0" w:type="auto"/>
        <w:tblLayout w:type="fixed"/>
        <w:tblLook w:val="04A0" w:firstRow="1" w:lastRow="0" w:firstColumn="1" w:lastColumn="0" w:noHBand="0" w:noVBand="1"/>
      </w:tblPr>
      <w:tblGrid>
        <w:gridCol w:w="4414"/>
        <w:gridCol w:w="4414"/>
      </w:tblGrid>
      <w:tr w:rsidR="00F913C6" w:rsidTr="00F21615">
        <w:trPr>
          <w:trHeight w:val="912"/>
        </w:trPr>
        <w:tc>
          <w:tcPr>
            <w:tcW w:w="4414" w:type="dxa"/>
          </w:tcPr>
          <w:p w:rsidR="00F913C6" w:rsidRPr="005B321B" w:rsidRDefault="00F913C6" w:rsidP="00F21615">
            <w:pPr>
              <w:rPr>
                <w:b/>
              </w:rPr>
            </w:pPr>
            <w:r w:rsidRPr="005B321B">
              <w:rPr>
                <w:b/>
              </w:rPr>
              <w:lastRenderedPageBreak/>
              <w:t>ID:</w:t>
            </w:r>
          </w:p>
        </w:tc>
        <w:tc>
          <w:tcPr>
            <w:tcW w:w="4414" w:type="dxa"/>
          </w:tcPr>
          <w:p w:rsidR="00F913C6" w:rsidRDefault="00F913C6" w:rsidP="00F21615">
            <w:r>
              <w:t>CU-10</w:t>
            </w:r>
          </w:p>
        </w:tc>
      </w:tr>
      <w:tr w:rsidR="00F913C6" w:rsidTr="00F21615">
        <w:trPr>
          <w:trHeight w:val="912"/>
        </w:trPr>
        <w:tc>
          <w:tcPr>
            <w:tcW w:w="4414" w:type="dxa"/>
          </w:tcPr>
          <w:p w:rsidR="00F913C6" w:rsidRPr="005B321B" w:rsidRDefault="00F913C6" w:rsidP="00F21615">
            <w:pPr>
              <w:rPr>
                <w:b/>
              </w:rPr>
            </w:pPr>
            <w:r>
              <w:rPr>
                <w:b/>
              </w:rPr>
              <w:t>Nombre:</w:t>
            </w:r>
          </w:p>
        </w:tc>
        <w:tc>
          <w:tcPr>
            <w:tcW w:w="4414" w:type="dxa"/>
          </w:tcPr>
          <w:p w:rsidR="00F913C6" w:rsidRDefault="0030292A" w:rsidP="00F21615">
            <w:r>
              <w:rPr>
                <w:rFonts w:ascii="Segoe UI" w:hAnsi="Segoe UI" w:cs="Segoe UI"/>
                <w:color w:val="000000"/>
                <w:sz w:val="21"/>
                <w:szCs w:val="21"/>
                <w:shd w:val="clear" w:color="auto" w:fill="F1F0F0"/>
              </w:rPr>
              <w:t>Realizar petición interbibliotecaria</w:t>
            </w:r>
          </w:p>
        </w:tc>
      </w:tr>
      <w:tr w:rsidR="00F913C6" w:rsidTr="00F21615">
        <w:trPr>
          <w:trHeight w:val="912"/>
        </w:trPr>
        <w:tc>
          <w:tcPr>
            <w:tcW w:w="4414" w:type="dxa"/>
          </w:tcPr>
          <w:p w:rsidR="00F913C6" w:rsidRPr="005B321B" w:rsidRDefault="00F913C6" w:rsidP="00F21615">
            <w:pPr>
              <w:rPr>
                <w:b/>
              </w:rPr>
            </w:pPr>
            <w:r>
              <w:rPr>
                <w:b/>
              </w:rPr>
              <w:t>Actor:</w:t>
            </w:r>
          </w:p>
        </w:tc>
        <w:tc>
          <w:tcPr>
            <w:tcW w:w="4414" w:type="dxa"/>
          </w:tcPr>
          <w:p w:rsidR="00F913C6" w:rsidRDefault="00F913C6" w:rsidP="0030292A">
            <w:r>
              <w:t>Usuario</w:t>
            </w:r>
          </w:p>
        </w:tc>
      </w:tr>
      <w:tr w:rsidR="00F913C6" w:rsidTr="00F21615">
        <w:trPr>
          <w:trHeight w:val="912"/>
        </w:trPr>
        <w:tc>
          <w:tcPr>
            <w:tcW w:w="4414" w:type="dxa"/>
          </w:tcPr>
          <w:p w:rsidR="00F913C6" w:rsidRPr="005B321B" w:rsidRDefault="00F913C6" w:rsidP="00F21615">
            <w:pPr>
              <w:rPr>
                <w:b/>
              </w:rPr>
            </w:pPr>
            <w:r>
              <w:rPr>
                <w:b/>
              </w:rPr>
              <w:t>Fecha de Creación:</w:t>
            </w:r>
          </w:p>
        </w:tc>
        <w:tc>
          <w:tcPr>
            <w:tcW w:w="4414" w:type="dxa"/>
          </w:tcPr>
          <w:p w:rsidR="00F913C6" w:rsidRDefault="00F913C6" w:rsidP="00F21615">
            <w:r>
              <w:t>8/03/2016</w:t>
            </w:r>
          </w:p>
        </w:tc>
      </w:tr>
      <w:tr w:rsidR="00F913C6" w:rsidTr="00F21615">
        <w:trPr>
          <w:trHeight w:val="912"/>
        </w:trPr>
        <w:tc>
          <w:tcPr>
            <w:tcW w:w="4414" w:type="dxa"/>
          </w:tcPr>
          <w:p w:rsidR="00F913C6" w:rsidRPr="005B321B" w:rsidRDefault="00F913C6" w:rsidP="00F21615">
            <w:pPr>
              <w:rPr>
                <w:b/>
              </w:rPr>
            </w:pPr>
            <w:r>
              <w:rPr>
                <w:b/>
              </w:rPr>
              <w:t>Fecha de Modificación:</w:t>
            </w:r>
          </w:p>
        </w:tc>
        <w:tc>
          <w:tcPr>
            <w:tcW w:w="4414" w:type="dxa"/>
          </w:tcPr>
          <w:p w:rsidR="00F913C6" w:rsidRDefault="0030292A" w:rsidP="00F21615">
            <w:r>
              <w:t>17/05</w:t>
            </w:r>
            <w:r w:rsidR="00F913C6">
              <w:t>/2016</w:t>
            </w:r>
          </w:p>
        </w:tc>
      </w:tr>
      <w:tr w:rsidR="00F913C6" w:rsidTr="00F21615">
        <w:trPr>
          <w:trHeight w:val="912"/>
        </w:trPr>
        <w:tc>
          <w:tcPr>
            <w:tcW w:w="4414" w:type="dxa"/>
          </w:tcPr>
          <w:p w:rsidR="00F913C6" w:rsidRPr="005B321B" w:rsidRDefault="00F913C6" w:rsidP="00F21615">
            <w:pPr>
              <w:rPr>
                <w:b/>
              </w:rPr>
            </w:pPr>
            <w:r>
              <w:rPr>
                <w:b/>
              </w:rPr>
              <w:t>Autores:</w:t>
            </w:r>
          </w:p>
        </w:tc>
        <w:tc>
          <w:tcPr>
            <w:tcW w:w="4414" w:type="dxa"/>
          </w:tcPr>
          <w:p w:rsidR="00F913C6" w:rsidRDefault="0030292A" w:rsidP="00F21615">
            <w:r>
              <w:t>FRANCISCO GERARDO MARES SOLANO</w:t>
            </w:r>
          </w:p>
        </w:tc>
      </w:tr>
      <w:tr w:rsidR="00F913C6" w:rsidTr="00F21615">
        <w:trPr>
          <w:trHeight w:val="912"/>
        </w:trPr>
        <w:tc>
          <w:tcPr>
            <w:tcW w:w="4414" w:type="dxa"/>
          </w:tcPr>
          <w:p w:rsidR="00F913C6" w:rsidRPr="005B321B" w:rsidRDefault="00F913C6" w:rsidP="00F21615">
            <w:pPr>
              <w:rPr>
                <w:b/>
              </w:rPr>
            </w:pPr>
            <w:r>
              <w:rPr>
                <w:b/>
              </w:rPr>
              <w:t>Descripción:</w:t>
            </w:r>
          </w:p>
        </w:tc>
        <w:tc>
          <w:tcPr>
            <w:tcW w:w="4414" w:type="dxa"/>
          </w:tcPr>
          <w:p w:rsidR="00F913C6" w:rsidRDefault="0030292A" w:rsidP="00F21615">
            <w:r>
              <w:t>El usuario consulta un libro de otra biblioteca incluida en el sistema y realiza una petición interbibliotecaria.</w:t>
            </w:r>
            <w:r w:rsidR="00F913C6">
              <w:t xml:space="preserve"> </w:t>
            </w:r>
          </w:p>
        </w:tc>
      </w:tr>
      <w:tr w:rsidR="00F913C6" w:rsidTr="00F21615">
        <w:trPr>
          <w:trHeight w:val="912"/>
        </w:trPr>
        <w:tc>
          <w:tcPr>
            <w:tcW w:w="4414" w:type="dxa"/>
          </w:tcPr>
          <w:p w:rsidR="00F913C6" w:rsidRPr="005B321B" w:rsidRDefault="00F913C6" w:rsidP="00F21615">
            <w:pPr>
              <w:rPr>
                <w:b/>
              </w:rPr>
            </w:pPr>
            <w:r>
              <w:rPr>
                <w:b/>
              </w:rPr>
              <w:t>Precondiciones:</w:t>
            </w:r>
          </w:p>
        </w:tc>
        <w:tc>
          <w:tcPr>
            <w:tcW w:w="4414" w:type="dxa"/>
          </w:tcPr>
          <w:p w:rsidR="00F913C6" w:rsidRDefault="0030292A" w:rsidP="00F21615">
            <w:r>
              <w:t>Debe haber ítems registrados de otras bibliotecas.</w:t>
            </w:r>
          </w:p>
          <w:p w:rsidR="0030292A" w:rsidRDefault="0030292A" w:rsidP="0030292A">
            <w:r>
              <w:t>El usuario debe estar registrado.</w:t>
            </w:r>
          </w:p>
        </w:tc>
      </w:tr>
      <w:tr w:rsidR="00F913C6" w:rsidTr="00F21615">
        <w:trPr>
          <w:trHeight w:val="912"/>
        </w:trPr>
        <w:tc>
          <w:tcPr>
            <w:tcW w:w="4414" w:type="dxa"/>
          </w:tcPr>
          <w:p w:rsidR="00F913C6" w:rsidRDefault="00F913C6" w:rsidP="00F21615">
            <w:pPr>
              <w:rPr>
                <w:b/>
              </w:rPr>
            </w:pPr>
            <w:r>
              <w:rPr>
                <w:b/>
              </w:rPr>
              <w:t>Flujo Normal:</w:t>
            </w:r>
          </w:p>
        </w:tc>
        <w:tc>
          <w:tcPr>
            <w:tcW w:w="4414" w:type="dxa"/>
          </w:tcPr>
          <w:p w:rsidR="00F913C6" w:rsidRPr="0030292A" w:rsidRDefault="0030292A" w:rsidP="00F21615">
            <w:pPr>
              <w:rPr>
                <w:b/>
              </w:rPr>
            </w:pPr>
            <w:r w:rsidRPr="0030292A">
              <w:rPr>
                <w:b/>
              </w:rPr>
              <w:t>Exitoso – Petición adecuada</w:t>
            </w:r>
          </w:p>
          <w:p w:rsidR="0030292A" w:rsidRDefault="0030292A" w:rsidP="00F21615">
            <w:pPr>
              <w:rPr>
                <w:i/>
              </w:rPr>
            </w:pPr>
            <w:r>
              <w:t xml:space="preserve">1ª.- El usuario se encuentra en la información de un ítem y hace clic en </w:t>
            </w:r>
            <w:r>
              <w:rPr>
                <w:i/>
              </w:rPr>
              <w:t>realizar petición interbibliotecaria.</w:t>
            </w:r>
          </w:p>
          <w:p w:rsidR="0030292A" w:rsidRDefault="0030292A" w:rsidP="00F21615">
            <w:r>
              <w:t>2ª.- El sistema pide confirmación de la información.</w:t>
            </w:r>
          </w:p>
          <w:p w:rsidR="0030292A" w:rsidRDefault="0030292A" w:rsidP="00F21615">
            <w:r>
              <w:t>3ª.- El usuario confirma la solicitud.</w:t>
            </w:r>
          </w:p>
          <w:p w:rsidR="0030292A" w:rsidRPr="0030292A" w:rsidRDefault="0030292A" w:rsidP="0030292A">
            <w:r>
              <w:t>4ª-. El sistema informa que la petición  ha sido enviada y muestra información de la petición.</w:t>
            </w:r>
          </w:p>
        </w:tc>
      </w:tr>
      <w:tr w:rsidR="00F913C6" w:rsidTr="00F21615">
        <w:trPr>
          <w:trHeight w:val="912"/>
        </w:trPr>
        <w:tc>
          <w:tcPr>
            <w:tcW w:w="4414" w:type="dxa"/>
          </w:tcPr>
          <w:p w:rsidR="00F913C6" w:rsidRDefault="00F913C6" w:rsidP="00F21615">
            <w:pPr>
              <w:rPr>
                <w:b/>
              </w:rPr>
            </w:pPr>
            <w:r>
              <w:rPr>
                <w:b/>
              </w:rPr>
              <w:t>Flujo Alterno:</w:t>
            </w:r>
          </w:p>
        </w:tc>
        <w:tc>
          <w:tcPr>
            <w:tcW w:w="4414" w:type="dxa"/>
          </w:tcPr>
          <w:p w:rsidR="00F913C6" w:rsidRPr="0030292A" w:rsidRDefault="0030292A" w:rsidP="00F21615">
            <w:pPr>
              <w:rPr>
                <w:b/>
              </w:rPr>
            </w:pPr>
            <w:r w:rsidRPr="0030292A">
              <w:rPr>
                <w:b/>
              </w:rPr>
              <w:t>Alternativo – Petición cancelada</w:t>
            </w:r>
          </w:p>
          <w:p w:rsidR="0030292A" w:rsidRDefault="0030292A" w:rsidP="00F21615">
            <w:r>
              <w:t>3b.- El usuario cancela la solicitud.</w:t>
            </w:r>
          </w:p>
          <w:p w:rsidR="0030292A" w:rsidRDefault="0030292A" w:rsidP="00F21615">
            <w:r>
              <w:t>4b.- El sistema regresa al usuario al menú anterior.</w:t>
            </w:r>
          </w:p>
          <w:p w:rsidR="0030292A" w:rsidRDefault="0030292A" w:rsidP="00F21615"/>
          <w:p w:rsidR="0030292A" w:rsidRPr="0030292A" w:rsidRDefault="0030292A" w:rsidP="0030292A">
            <w:pPr>
              <w:rPr>
                <w:b/>
              </w:rPr>
            </w:pPr>
            <w:r w:rsidRPr="0030292A">
              <w:rPr>
                <w:b/>
              </w:rPr>
              <w:t>Fallido – El ítem no puede ser prestado</w:t>
            </w:r>
          </w:p>
          <w:p w:rsidR="0030292A" w:rsidRDefault="0030292A" w:rsidP="0030292A">
            <w:r>
              <w:t>2c.- El sistema informa que algún factor externo no permite realizar la petición y regresa al flujo normal</w:t>
            </w:r>
          </w:p>
        </w:tc>
      </w:tr>
      <w:tr w:rsidR="00F913C6" w:rsidTr="00F21615">
        <w:trPr>
          <w:trHeight w:val="912"/>
        </w:trPr>
        <w:tc>
          <w:tcPr>
            <w:tcW w:w="4414" w:type="dxa"/>
          </w:tcPr>
          <w:p w:rsidR="00F913C6" w:rsidRDefault="00F913C6" w:rsidP="00F21615">
            <w:pPr>
              <w:rPr>
                <w:b/>
              </w:rPr>
            </w:pPr>
            <w:r>
              <w:rPr>
                <w:b/>
              </w:rPr>
              <w:lastRenderedPageBreak/>
              <w:t xml:space="preserve">Excepciones: </w:t>
            </w:r>
          </w:p>
        </w:tc>
        <w:tc>
          <w:tcPr>
            <w:tcW w:w="4414" w:type="dxa"/>
          </w:tcPr>
          <w:p w:rsidR="0030292A" w:rsidRPr="00DD0B37" w:rsidRDefault="0030292A" w:rsidP="0030292A">
            <w:pPr>
              <w:rPr>
                <w:b/>
              </w:rPr>
            </w:pPr>
            <w:r>
              <w:rPr>
                <w:b/>
              </w:rPr>
              <w:t>Indeseable</w:t>
            </w:r>
            <w:r w:rsidRPr="00DD0B37">
              <w:rPr>
                <w:b/>
              </w:rPr>
              <w:t xml:space="preserve"> – Error al recibir datos</w:t>
            </w:r>
          </w:p>
          <w:p w:rsidR="0030292A" w:rsidRDefault="0030292A" w:rsidP="0030292A">
            <w:r>
              <w:t xml:space="preserve">2d.- El sistema no puede conectar con la </w:t>
            </w:r>
            <w:r w:rsidR="00F20581">
              <w:t>BD</w:t>
            </w:r>
            <w:r>
              <w:t xml:space="preserve"> e informa sobre el problema.</w:t>
            </w:r>
          </w:p>
          <w:p w:rsidR="00F913C6" w:rsidRDefault="0030292A" w:rsidP="0030292A">
            <w:r>
              <w:t>3d.- El usuario sale del sistema.</w:t>
            </w:r>
          </w:p>
        </w:tc>
      </w:tr>
      <w:tr w:rsidR="00F913C6" w:rsidTr="00F21615">
        <w:trPr>
          <w:trHeight w:val="912"/>
        </w:trPr>
        <w:tc>
          <w:tcPr>
            <w:tcW w:w="4414" w:type="dxa"/>
          </w:tcPr>
          <w:p w:rsidR="00F913C6" w:rsidRDefault="00F913C6" w:rsidP="00F21615">
            <w:r>
              <w:rPr>
                <w:b/>
              </w:rPr>
              <w:t>Post-condiciones:</w:t>
            </w:r>
          </w:p>
          <w:p w:rsidR="00F913C6" w:rsidRDefault="00F913C6" w:rsidP="00F21615">
            <w:pPr>
              <w:rPr>
                <w:b/>
              </w:rPr>
            </w:pPr>
          </w:p>
        </w:tc>
        <w:tc>
          <w:tcPr>
            <w:tcW w:w="4414" w:type="dxa"/>
          </w:tcPr>
          <w:p w:rsidR="0030292A" w:rsidRDefault="0030292A" w:rsidP="00F21615">
            <w:r>
              <w:t>Registrar préstamo.</w:t>
            </w:r>
          </w:p>
        </w:tc>
      </w:tr>
      <w:tr w:rsidR="00F913C6" w:rsidTr="00F21615">
        <w:trPr>
          <w:trHeight w:val="912"/>
        </w:trPr>
        <w:tc>
          <w:tcPr>
            <w:tcW w:w="4414" w:type="dxa"/>
          </w:tcPr>
          <w:p w:rsidR="00F913C6" w:rsidRDefault="00F913C6" w:rsidP="00F21615">
            <w:pPr>
              <w:rPr>
                <w:b/>
              </w:rPr>
            </w:pPr>
            <w:r>
              <w:rPr>
                <w:b/>
              </w:rPr>
              <w:t>Entrada:</w:t>
            </w:r>
          </w:p>
        </w:tc>
        <w:tc>
          <w:tcPr>
            <w:tcW w:w="4414" w:type="dxa"/>
          </w:tcPr>
          <w:p w:rsidR="00F913C6" w:rsidRDefault="0030292A" w:rsidP="00F21615">
            <w:r>
              <w:t>Solicitación del préstamo</w:t>
            </w:r>
          </w:p>
        </w:tc>
      </w:tr>
      <w:tr w:rsidR="00F913C6" w:rsidTr="00F21615">
        <w:trPr>
          <w:trHeight w:val="912"/>
        </w:trPr>
        <w:tc>
          <w:tcPr>
            <w:tcW w:w="4414" w:type="dxa"/>
          </w:tcPr>
          <w:p w:rsidR="00F913C6" w:rsidRDefault="00F913C6" w:rsidP="00F21615">
            <w:pPr>
              <w:rPr>
                <w:b/>
              </w:rPr>
            </w:pPr>
            <w:r>
              <w:rPr>
                <w:b/>
              </w:rPr>
              <w:t>Salida:</w:t>
            </w:r>
          </w:p>
        </w:tc>
        <w:tc>
          <w:tcPr>
            <w:tcW w:w="4414" w:type="dxa"/>
          </w:tcPr>
          <w:p w:rsidR="00F913C6" w:rsidRDefault="0030292A" w:rsidP="00F21615">
            <w:r>
              <w:t>Estado de la solicitud</w:t>
            </w:r>
          </w:p>
        </w:tc>
      </w:tr>
      <w:tr w:rsidR="00F913C6" w:rsidTr="00F21615">
        <w:trPr>
          <w:trHeight w:val="912"/>
        </w:trPr>
        <w:tc>
          <w:tcPr>
            <w:tcW w:w="4414" w:type="dxa"/>
          </w:tcPr>
          <w:p w:rsidR="00F913C6" w:rsidRDefault="00F913C6" w:rsidP="00F21615">
            <w:pPr>
              <w:rPr>
                <w:b/>
              </w:rPr>
            </w:pPr>
            <w:r>
              <w:rPr>
                <w:b/>
              </w:rPr>
              <w:t>Prioridad:</w:t>
            </w:r>
          </w:p>
        </w:tc>
        <w:tc>
          <w:tcPr>
            <w:tcW w:w="4414" w:type="dxa"/>
          </w:tcPr>
          <w:p w:rsidR="00F913C6" w:rsidRDefault="0030292A" w:rsidP="00F21615">
            <w:r>
              <w:t>Deseable</w:t>
            </w:r>
          </w:p>
        </w:tc>
      </w:tr>
    </w:tbl>
    <w:p w:rsidR="00F913C6" w:rsidRDefault="00F913C6" w:rsidP="00F913C6"/>
    <w:p w:rsidR="00FD24A1" w:rsidRDefault="00FD24A1" w:rsidP="00FD24A1">
      <w:pPr>
        <w:pStyle w:val="H3"/>
        <w:outlineLvl w:val="2"/>
      </w:pPr>
      <w:bookmarkStart w:id="35" w:name="_Toc451513815"/>
      <w:r>
        <w:t>Retroalimentar el sistema</w:t>
      </w:r>
      <w:bookmarkEnd w:id="35"/>
    </w:p>
    <w:tbl>
      <w:tblPr>
        <w:tblStyle w:val="Tablaconcuadrcula"/>
        <w:tblW w:w="0" w:type="auto"/>
        <w:tblLayout w:type="fixed"/>
        <w:tblLook w:val="04A0" w:firstRow="1" w:lastRow="0" w:firstColumn="1" w:lastColumn="0" w:noHBand="0" w:noVBand="1"/>
      </w:tblPr>
      <w:tblGrid>
        <w:gridCol w:w="4414"/>
        <w:gridCol w:w="4414"/>
      </w:tblGrid>
      <w:tr w:rsidR="00FD24A1" w:rsidTr="004309FE">
        <w:trPr>
          <w:trHeight w:val="912"/>
        </w:trPr>
        <w:tc>
          <w:tcPr>
            <w:tcW w:w="4414" w:type="dxa"/>
          </w:tcPr>
          <w:p w:rsidR="00FD24A1" w:rsidRPr="005B321B" w:rsidRDefault="00FD24A1" w:rsidP="004309FE">
            <w:pPr>
              <w:rPr>
                <w:b/>
              </w:rPr>
            </w:pPr>
            <w:r w:rsidRPr="005B321B">
              <w:rPr>
                <w:b/>
              </w:rPr>
              <w:t>ID:</w:t>
            </w:r>
          </w:p>
        </w:tc>
        <w:tc>
          <w:tcPr>
            <w:tcW w:w="4414" w:type="dxa"/>
          </w:tcPr>
          <w:p w:rsidR="00FD24A1" w:rsidRDefault="00FD24A1" w:rsidP="004309FE">
            <w:r>
              <w:t>CU-11</w:t>
            </w:r>
          </w:p>
        </w:tc>
      </w:tr>
      <w:tr w:rsidR="00FD24A1" w:rsidTr="004309FE">
        <w:trPr>
          <w:trHeight w:val="912"/>
        </w:trPr>
        <w:tc>
          <w:tcPr>
            <w:tcW w:w="4414" w:type="dxa"/>
          </w:tcPr>
          <w:p w:rsidR="00FD24A1" w:rsidRPr="005B321B" w:rsidRDefault="00FD24A1" w:rsidP="004309FE">
            <w:pPr>
              <w:rPr>
                <w:b/>
              </w:rPr>
            </w:pPr>
            <w:r>
              <w:rPr>
                <w:b/>
              </w:rPr>
              <w:t>Nombre:</w:t>
            </w:r>
          </w:p>
        </w:tc>
        <w:tc>
          <w:tcPr>
            <w:tcW w:w="4414" w:type="dxa"/>
          </w:tcPr>
          <w:p w:rsidR="00FD24A1" w:rsidRDefault="00FD24A1" w:rsidP="004309FE">
            <w:r>
              <w:rPr>
                <w:rFonts w:ascii="Segoe UI" w:hAnsi="Segoe UI" w:cs="Segoe UI"/>
                <w:color w:val="000000"/>
                <w:sz w:val="21"/>
                <w:szCs w:val="21"/>
                <w:shd w:val="clear" w:color="auto" w:fill="F1F0F0"/>
              </w:rPr>
              <w:t>Retroalimentar el sistema</w:t>
            </w:r>
          </w:p>
        </w:tc>
      </w:tr>
      <w:tr w:rsidR="00FD24A1" w:rsidTr="004309FE">
        <w:trPr>
          <w:trHeight w:val="912"/>
        </w:trPr>
        <w:tc>
          <w:tcPr>
            <w:tcW w:w="4414" w:type="dxa"/>
          </w:tcPr>
          <w:p w:rsidR="00FD24A1" w:rsidRPr="005B321B" w:rsidRDefault="00FD24A1" w:rsidP="004309FE">
            <w:pPr>
              <w:rPr>
                <w:b/>
              </w:rPr>
            </w:pPr>
            <w:r>
              <w:rPr>
                <w:b/>
              </w:rPr>
              <w:t>Actor:</w:t>
            </w:r>
          </w:p>
        </w:tc>
        <w:tc>
          <w:tcPr>
            <w:tcW w:w="4414" w:type="dxa"/>
          </w:tcPr>
          <w:p w:rsidR="00FD24A1" w:rsidRDefault="00FD24A1" w:rsidP="004309FE">
            <w:r>
              <w:t>Usuario</w:t>
            </w:r>
          </w:p>
        </w:tc>
      </w:tr>
      <w:tr w:rsidR="00FD24A1" w:rsidTr="004309FE">
        <w:trPr>
          <w:trHeight w:val="912"/>
        </w:trPr>
        <w:tc>
          <w:tcPr>
            <w:tcW w:w="4414" w:type="dxa"/>
          </w:tcPr>
          <w:p w:rsidR="00FD24A1" w:rsidRPr="005B321B" w:rsidRDefault="00FD24A1" w:rsidP="004309FE">
            <w:pPr>
              <w:rPr>
                <w:b/>
              </w:rPr>
            </w:pPr>
            <w:r>
              <w:rPr>
                <w:b/>
              </w:rPr>
              <w:t>Fecha de Creación:</w:t>
            </w:r>
          </w:p>
        </w:tc>
        <w:tc>
          <w:tcPr>
            <w:tcW w:w="4414" w:type="dxa"/>
          </w:tcPr>
          <w:p w:rsidR="00FD24A1" w:rsidRDefault="00FD24A1" w:rsidP="00FD24A1">
            <w:r>
              <w:t>17/05/2016</w:t>
            </w:r>
          </w:p>
        </w:tc>
      </w:tr>
      <w:tr w:rsidR="00FD24A1" w:rsidTr="004309FE">
        <w:trPr>
          <w:trHeight w:val="912"/>
        </w:trPr>
        <w:tc>
          <w:tcPr>
            <w:tcW w:w="4414" w:type="dxa"/>
          </w:tcPr>
          <w:p w:rsidR="00FD24A1" w:rsidRPr="005B321B" w:rsidRDefault="00FD24A1" w:rsidP="004309FE">
            <w:pPr>
              <w:rPr>
                <w:b/>
              </w:rPr>
            </w:pPr>
            <w:r>
              <w:rPr>
                <w:b/>
              </w:rPr>
              <w:t>Fecha de Modificación:</w:t>
            </w:r>
          </w:p>
        </w:tc>
        <w:tc>
          <w:tcPr>
            <w:tcW w:w="4414" w:type="dxa"/>
          </w:tcPr>
          <w:p w:rsidR="00FD24A1" w:rsidRDefault="00FD24A1" w:rsidP="004309FE">
            <w:r>
              <w:t>20/05/2016</w:t>
            </w:r>
          </w:p>
        </w:tc>
      </w:tr>
      <w:tr w:rsidR="00FD24A1" w:rsidTr="004309FE">
        <w:trPr>
          <w:trHeight w:val="912"/>
        </w:trPr>
        <w:tc>
          <w:tcPr>
            <w:tcW w:w="4414" w:type="dxa"/>
          </w:tcPr>
          <w:p w:rsidR="00FD24A1" w:rsidRPr="005B321B" w:rsidRDefault="00FD24A1" w:rsidP="004309FE">
            <w:pPr>
              <w:rPr>
                <w:b/>
              </w:rPr>
            </w:pPr>
            <w:r>
              <w:rPr>
                <w:b/>
              </w:rPr>
              <w:t>Autores:</w:t>
            </w:r>
          </w:p>
        </w:tc>
        <w:tc>
          <w:tcPr>
            <w:tcW w:w="4414" w:type="dxa"/>
          </w:tcPr>
          <w:p w:rsidR="00FD24A1" w:rsidRDefault="00FD24A1" w:rsidP="004309FE">
            <w:r>
              <w:t>FRANCISCO GERARDO MARES SOLANO</w:t>
            </w:r>
          </w:p>
        </w:tc>
      </w:tr>
      <w:tr w:rsidR="00FD24A1" w:rsidTr="004309FE">
        <w:trPr>
          <w:trHeight w:val="912"/>
        </w:trPr>
        <w:tc>
          <w:tcPr>
            <w:tcW w:w="4414" w:type="dxa"/>
          </w:tcPr>
          <w:p w:rsidR="00FD24A1" w:rsidRPr="005B321B" w:rsidRDefault="00FD24A1" w:rsidP="004309FE">
            <w:pPr>
              <w:rPr>
                <w:b/>
              </w:rPr>
            </w:pPr>
            <w:r>
              <w:rPr>
                <w:b/>
              </w:rPr>
              <w:t>Descripción:</w:t>
            </w:r>
          </w:p>
        </w:tc>
        <w:tc>
          <w:tcPr>
            <w:tcW w:w="4414" w:type="dxa"/>
          </w:tcPr>
          <w:p w:rsidR="00FD24A1" w:rsidRDefault="00FD24A1" w:rsidP="00FD24A1">
            <w:r>
              <w:t>El usuario escribe su opinión sobre el sistema y la registra.</w:t>
            </w:r>
          </w:p>
        </w:tc>
      </w:tr>
      <w:tr w:rsidR="00FD24A1" w:rsidTr="004309FE">
        <w:trPr>
          <w:trHeight w:val="912"/>
        </w:trPr>
        <w:tc>
          <w:tcPr>
            <w:tcW w:w="4414" w:type="dxa"/>
          </w:tcPr>
          <w:p w:rsidR="00FD24A1" w:rsidRPr="005B321B" w:rsidRDefault="00FD24A1" w:rsidP="004309FE">
            <w:pPr>
              <w:rPr>
                <w:b/>
              </w:rPr>
            </w:pPr>
            <w:r>
              <w:rPr>
                <w:b/>
              </w:rPr>
              <w:lastRenderedPageBreak/>
              <w:t>Precondiciones:</w:t>
            </w:r>
          </w:p>
        </w:tc>
        <w:tc>
          <w:tcPr>
            <w:tcW w:w="4414" w:type="dxa"/>
          </w:tcPr>
          <w:p w:rsidR="00FD24A1" w:rsidRDefault="00FD24A1" w:rsidP="004309FE">
            <w:r>
              <w:t>El usuario debe estar registrado.</w:t>
            </w:r>
          </w:p>
        </w:tc>
      </w:tr>
      <w:tr w:rsidR="00FD24A1" w:rsidTr="004309FE">
        <w:trPr>
          <w:trHeight w:val="912"/>
        </w:trPr>
        <w:tc>
          <w:tcPr>
            <w:tcW w:w="4414" w:type="dxa"/>
          </w:tcPr>
          <w:p w:rsidR="00FD24A1" w:rsidRDefault="00FD24A1" w:rsidP="004309FE">
            <w:pPr>
              <w:rPr>
                <w:b/>
              </w:rPr>
            </w:pPr>
            <w:r>
              <w:rPr>
                <w:b/>
              </w:rPr>
              <w:t>Flujo Normal:</w:t>
            </w:r>
          </w:p>
        </w:tc>
        <w:tc>
          <w:tcPr>
            <w:tcW w:w="4414" w:type="dxa"/>
          </w:tcPr>
          <w:p w:rsidR="00FD24A1" w:rsidRPr="0030292A" w:rsidRDefault="00FD24A1" w:rsidP="004309FE">
            <w:pPr>
              <w:rPr>
                <w:b/>
              </w:rPr>
            </w:pPr>
            <w:r w:rsidRPr="0030292A">
              <w:rPr>
                <w:b/>
              </w:rPr>
              <w:t>Exitoso – Petición adecuada</w:t>
            </w:r>
          </w:p>
          <w:p w:rsidR="00FD24A1" w:rsidRDefault="00FD24A1" w:rsidP="00FD24A1">
            <w:pPr>
              <w:rPr>
                <w:i/>
              </w:rPr>
            </w:pPr>
            <w:r>
              <w:t xml:space="preserve">1ª.- El usuario da clic en </w:t>
            </w:r>
            <w:r w:rsidRPr="00FD24A1">
              <w:rPr>
                <w:i/>
              </w:rPr>
              <w:t>Retroalimentar el sistema</w:t>
            </w:r>
            <w:r>
              <w:rPr>
                <w:i/>
              </w:rPr>
              <w:t>.</w:t>
            </w:r>
          </w:p>
          <w:p w:rsidR="00FD24A1" w:rsidRDefault="00FD24A1" w:rsidP="00FD24A1">
            <w:r>
              <w:t>2ª.- El sistema despliega un cuadro de texto para que el usuario ponga su opinión.</w:t>
            </w:r>
          </w:p>
          <w:p w:rsidR="00FD24A1" w:rsidRDefault="00FD24A1" w:rsidP="00FD24A1">
            <w:r>
              <w:t>3ª.- El usuario rellena los campos y envía la información.</w:t>
            </w:r>
          </w:p>
          <w:p w:rsidR="00FD24A1" w:rsidRDefault="00FD24A1" w:rsidP="00FD24A1">
            <w:r>
              <w:t>4ª.- El sistema pide confirmación.</w:t>
            </w:r>
          </w:p>
          <w:p w:rsidR="00FD24A1" w:rsidRDefault="00FD24A1" w:rsidP="00FD24A1">
            <w:r>
              <w:t>5ª.- El usuario confirma la petición</w:t>
            </w:r>
          </w:p>
          <w:p w:rsidR="00FD24A1" w:rsidRPr="00FD24A1" w:rsidRDefault="00FD24A1" w:rsidP="00FD24A1">
            <w:r>
              <w:t>6ª.- El sistema avisa que la información fue enviada satisfactoriamente.</w:t>
            </w:r>
          </w:p>
        </w:tc>
      </w:tr>
      <w:tr w:rsidR="00FD24A1" w:rsidTr="004309FE">
        <w:trPr>
          <w:trHeight w:val="912"/>
        </w:trPr>
        <w:tc>
          <w:tcPr>
            <w:tcW w:w="4414" w:type="dxa"/>
          </w:tcPr>
          <w:p w:rsidR="00FD24A1" w:rsidRDefault="00FD24A1" w:rsidP="004309FE">
            <w:pPr>
              <w:rPr>
                <w:b/>
              </w:rPr>
            </w:pPr>
            <w:r>
              <w:rPr>
                <w:b/>
              </w:rPr>
              <w:t>Flujo Alterno:</w:t>
            </w:r>
          </w:p>
        </w:tc>
        <w:tc>
          <w:tcPr>
            <w:tcW w:w="4414" w:type="dxa"/>
          </w:tcPr>
          <w:p w:rsidR="00FA1F07" w:rsidRPr="0030292A" w:rsidRDefault="00FA1F07" w:rsidP="00FA1F07">
            <w:pPr>
              <w:rPr>
                <w:b/>
              </w:rPr>
            </w:pPr>
            <w:r w:rsidRPr="0030292A">
              <w:rPr>
                <w:b/>
              </w:rPr>
              <w:t>Alternativo – Petición cancelada</w:t>
            </w:r>
          </w:p>
          <w:p w:rsidR="00FA1F07" w:rsidRDefault="00FA1F07" w:rsidP="00FA1F07">
            <w:r>
              <w:t>3b.- El usuario cancela la solicitud.</w:t>
            </w:r>
          </w:p>
          <w:p w:rsidR="00FA1F07" w:rsidRDefault="00FA1F07" w:rsidP="00FA1F07">
            <w:r>
              <w:t>4b.- El sistema regresa al usuario al menú anterior.</w:t>
            </w:r>
          </w:p>
          <w:p w:rsidR="00FA1F07" w:rsidRDefault="00FA1F07" w:rsidP="00FA1F07"/>
          <w:p w:rsidR="00FA1F07" w:rsidRPr="0030292A" w:rsidRDefault="00FA1F07" w:rsidP="00FA1F07">
            <w:pPr>
              <w:rPr>
                <w:b/>
              </w:rPr>
            </w:pPr>
            <w:r w:rsidRPr="0030292A">
              <w:rPr>
                <w:b/>
              </w:rPr>
              <w:t>Fallido – El ítem no puede ser prestado</w:t>
            </w:r>
          </w:p>
          <w:p w:rsidR="00FD24A1" w:rsidRDefault="00FA1F07" w:rsidP="00FA1F07">
            <w:r>
              <w:t>4c.- El sistema informa que la información introducida no es válida.</w:t>
            </w:r>
          </w:p>
        </w:tc>
      </w:tr>
      <w:tr w:rsidR="00FD24A1" w:rsidTr="004309FE">
        <w:trPr>
          <w:trHeight w:val="912"/>
        </w:trPr>
        <w:tc>
          <w:tcPr>
            <w:tcW w:w="4414" w:type="dxa"/>
          </w:tcPr>
          <w:p w:rsidR="00FD24A1" w:rsidRDefault="00FD24A1" w:rsidP="004309FE">
            <w:pPr>
              <w:rPr>
                <w:b/>
              </w:rPr>
            </w:pPr>
            <w:r>
              <w:rPr>
                <w:b/>
              </w:rPr>
              <w:t xml:space="preserve">Excepciones: </w:t>
            </w:r>
          </w:p>
        </w:tc>
        <w:tc>
          <w:tcPr>
            <w:tcW w:w="4414" w:type="dxa"/>
          </w:tcPr>
          <w:p w:rsidR="00FA1F07" w:rsidRPr="00DD0B37" w:rsidRDefault="00FA1F07" w:rsidP="00FA1F07">
            <w:pPr>
              <w:rPr>
                <w:b/>
              </w:rPr>
            </w:pPr>
            <w:r>
              <w:rPr>
                <w:b/>
              </w:rPr>
              <w:t>Indeseable</w:t>
            </w:r>
            <w:r w:rsidRPr="00DD0B37">
              <w:rPr>
                <w:b/>
              </w:rPr>
              <w:t xml:space="preserve"> – Error al recibir datos</w:t>
            </w:r>
          </w:p>
          <w:p w:rsidR="00FA1F07" w:rsidRDefault="00FA1F07" w:rsidP="00FA1F07">
            <w:r>
              <w:t xml:space="preserve">2d.- El sistema no puede conectar con la </w:t>
            </w:r>
            <w:r w:rsidR="00F20581">
              <w:t>BD</w:t>
            </w:r>
            <w:r>
              <w:t xml:space="preserve"> e informa sobre el problema.</w:t>
            </w:r>
          </w:p>
          <w:p w:rsidR="00FD24A1" w:rsidRDefault="00FA1F07" w:rsidP="00FA1F07">
            <w:r>
              <w:t>3d.- El usuario sale del sistema</w:t>
            </w:r>
            <w:r w:rsidR="00FD24A1">
              <w:t>.</w:t>
            </w:r>
          </w:p>
        </w:tc>
      </w:tr>
      <w:tr w:rsidR="00FD24A1" w:rsidTr="004309FE">
        <w:trPr>
          <w:trHeight w:val="912"/>
        </w:trPr>
        <w:tc>
          <w:tcPr>
            <w:tcW w:w="4414" w:type="dxa"/>
          </w:tcPr>
          <w:p w:rsidR="00FD24A1" w:rsidRDefault="00FD24A1" w:rsidP="004309FE">
            <w:r>
              <w:rPr>
                <w:b/>
              </w:rPr>
              <w:t>Post-condiciones:</w:t>
            </w:r>
          </w:p>
          <w:p w:rsidR="00FD24A1" w:rsidRDefault="00FD24A1" w:rsidP="004309FE">
            <w:pPr>
              <w:rPr>
                <w:b/>
              </w:rPr>
            </w:pPr>
          </w:p>
        </w:tc>
        <w:tc>
          <w:tcPr>
            <w:tcW w:w="4414" w:type="dxa"/>
          </w:tcPr>
          <w:p w:rsidR="00FD24A1" w:rsidRDefault="00FD24A1" w:rsidP="004309FE"/>
        </w:tc>
      </w:tr>
      <w:tr w:rsidR="00FD24A1" w:rsidTr="004309FE">
        <w:trPr>
          <w:trHeight w:val="912"/>
        </w:trPr>
        <w:tc>
          <w:tcPr>
            <w:tcW w:w="4414" w:type="dxa"/>
          </w:tcPr>
          <w:p w:rsidR="00FD24A1" w:rsidRDefault="00FD24A1" w:rsidP="004309FE">
            <w:pPr>
              <w:rPr>
                <w:b/>
              </w:rPr>
            </w:pPr>
            <w:r>
              <w:rPr>
                <w:b/>
              </w:rPr>
              <w:t>Entrada:</w:t>
            </w:r>
          </w:p>
        </w:tc>
        <w:tc>
          <w:tcPr>
            <w:tcW w:w="4414" w:type="dxa"/>
          </w:tcPr>
          <w:p w:rsidR="00FD24A1" w:rsidRDefault="00FA1F07" w:rsidP="004309FE">
            <w:r>
              <w:t>Opinión sobre el sistema</w:t>
            </w:r>
          </w:p>
        </w:tc>
      </w:tr>
      <w:tr w:rsidR="00FD24A1" w:rsidTr="004309FE">
        <w:trPr>
          <w:trHeight w:val="912"/>
        </w:trPr>
        <w:tc>
          <w:tcPr>
            <w:tcW w:w="4414" w:type="dxa"/>
          </w:tcPr>
          <w:p w:rsidR="00FD24A1" w:rsidRDefault="00FD24A1" w:rsidP="004309FE">
            <w:pPr>
              <w:rPr>
                <w:b/>
              </w:rPr>
            </w:pPr>
            <w:r>
              <w:rPr>
                <w:b/>
              </w:rPr>
              <w:t>Salida:</w:t>
            </w:r>
          </w:p>
        </w:tc>
        <w:tc>
          <w:tcPr>
            <w:tcW w:w="4414" w:type="dxa"/>
          </w:tcPr>
          <w:p w:rsidR="00FD24A1" w:rsidRDefault="00FD24A1" w:rsidP="004309FE">
            <w:r>
              <w:t>Estado de la solicitud</w:t>
            </w:r>
          </w:p>
        </w:tc>
      </w:tr>
      <w:tr w:rsidR="00FD24A1" w:rsidTr="004309FE">
        <w:trPr>
          <w:trHeight w:val="912"/>
        </w:trPr>
        <w:tc>
          <w:tcPr>
            <w:tcW w:w="4414" w:type="dxa"/>
          </w:tcPr>
          <w:p w:rsidR="00FD24A1" w:rsidRDefault="00FD24A1" w:rsidP="004309FE">
            <w:pPr>
              <w:rPr>
                <w:b/>
              </w:rPr>
            </w:pPr>
            <w:r>
              <w:rPr>
                <w:b/>
              </w:rPr>
              <w:t>Prioridad:</w:t>
            </w:r>
          </w:p>
        </w:tc>
        <w:tc>
          <w:tcPr>
            <w:tcW w:w="4414" w:type="dxa"/>
          </w:tcPr>
          <w:p w:rsidR="00FD24A1" w:rsidRDefault="00FD24A1" w:rsidP="004309FE">
            <w:r>
              <w:t>Deseable</w:t>
            </w:r>
          </w:p>
        </w:tc>
      </w:tr>
    </w:tbl>
    <w:p w:rsidR="006427A1" w:rsidRDefault="006427A1" w:rsidP="0069144F">
      <w:pPr>
        <w:jc w:val="both"/>
        <w:rPr>
          <w:rFonts w:ascii="Arial" w:hAnsi="Arial" w:cs="Arial"/>
          <w:sz w:val="28"/>
          <w:szCs w:val="28"/>
        </w:rPr>
      </w:pPr>
    </w:p>
    <w:p w:rsidR="000E0466" w:rsidRDefault="000E0466" w:rsidP="004309FE">
      <w:pPr>
        <w:pStyle w:val="H3"/>
        <w:outlineLvl w:val="2"/>
      </w:pPr>
      <w:bookmarkStart w:id="36" w:name="_Toc451513816"/>
      <w:r>
        <w:t>Renovar préstamo</w:t>
      </w:r>
      <w:bookmarkEnd w:id="36"/>
    </w:p>
    <w:tbl>
      <w:tblPr>
        <w:tblStyle w:val="Tablaconcuadrcula"/>
        <w:tblW w:w="0" w:type="auto"/>
        <w:tblLayout w:type="fixed"/>
        <w:tblLook w:val="04A0" w:firstRow="1" w:lastRow="0" w:firstColumn="1" w:lastColumn="0" w:noHBand="0" w:noVBand="1"/>
      </w:tblPr>
      <w:tblGrid>
        <w:gridCol w:w="4414"/>
        <w:gridCol w:w="4414"/>
      </w:tblGrid>
      <w:tr w:rsidR="000E0466" w:rsidTr="004309FE">
        <w:trPr>
          <w:trHeight w:val="912"/>
        </w:trPr>
        <w:tc>
          <w:tcPr>
            <w:tcW w:w="4414" w:type="dxa"/>
          </w:tcPr>
          <w:p w:rsidR="000E0466" w:rsidRPr="005B321B" w:rsidRDefault="000E0466" w:rsidP="004309FE">
            <w:pPr>
              <w:rPr>
                <w:b/>
              </w:rPr>
            </w:pPr>
            <w:r w:rsidRPr="005B321B">
              <w:rPr>
                <w:b/>
              </w:rPr>
              <w:lastRenderedPageBreak/>
              <w:t>ID:</w:t>
            </w:r>
          </w:p>
        </w:tc>
        <w:tc>
          <w:tcPr>
            <w:tcW w:w="4414" w:type="dxa"/>
          </w:tcPr>
          <w:p w:rsidR="000E0466" w:rsidRDefault="000E0466" w:rsidP="004309FE">
            <w:r>
              <w:t>CU-12</w:t>
            </w:r>
          </w:p>
        </w:tc>
      </w:tr>
      <w:tr w:rsidR="000E0466" w:rsidTr="004309FE">
        <w:trPr>
          <w:trHeight w:val="912"/>
        </w:trPr>
        <w:tc>
          <w:tcPr>
            <w:tcW w:w="4414" w:type="dxa"/>
          </w:tcPr>
          <w:p w:rsidR="000E0466" w:rsidRPr="005B321B" w:rsidRDefault="000E0466" w:rsidP="004309FE">
            <w:pPr>
              <w:rPr>
                <w:b/>
              </w:rPr>
            </w:pPr>
            <w:r>
              <w:rPr>
                <w:b/>
              </w:rPr>
              <w:t>Nombre:</w:t>
            </w:r>
          </w:p>
        </w:tc>
        <w:tc>
          <w:tcPr>
            <w:tcW w:w="4414" w:type="dxa"/>
          </w:tcPr>
          <w:p w:rsidR="000E0466" w:rsidRDefault="000E0466" w:rsidP="004309FE">
            <w:r>
              <w:rPr>
                <w:rFonts w:ascii="Segoe UI" w:hAnsi="Segoe UI" w:cs="Segoe UI"/>
                <w:color w:val="000000"/>
                <w:sz w:val="21"/>
                <w:szCs w:val="21"/>
                <w:shd w:val="clear" w:color="auto" w:fill="F1F0F0"/>
              </w:rPr>
              <w:t>Renovar préstamo</w:t>
            </w:r>
          </w:p>
        </w:tc>
      </w:tr>
      <w:tr w:rsidR="000E0466" w:rsidTr="004309FE">
        <w:trPr>
          <w:trHeight w:val="912"/>
        </w:trPr>
        <w:tc>
          <w:tcPr>
            <w:tcW w:w="4414" w:type="dxa"/>
          </w:tcPr>
          <w:p w:rsidR="000E0466" w:rsidRPr="005B321B" w:rsidRDefault="000E0466" w:rsidP="004309FE">
            <w:pPr>
              <w:rPr>
                <w:b/>
              </w:rPr>
            </w:pPr>
            <w:r>
              <w:rPr>
                <w:b/>
              </w:rPr>
              <w:t>Actor:</w:t>
            </w:r>
          </w:p>
        </w:tc>
        <w:tc>
          <w:tcPr>
            <w:tcW w:w="4414" w:type="dxa"/>
          </w:tcPr>
          <w:p w:rsidR="000E0466" w:rsidRDefault="000E0466" w:rsidP="004309FE">
            <w:r>
              <w:t>Usuario</w:t>
            </w:r>
          </w:p>
        </w:tc>
      </w:tr>
      <w:tr w:rsidR="000E0466" w:rsidTr="004309FE">
        <w:trPr>
          <w:trHeight w:val="912"/>
        </w:trPr>
        <w:tc>
          <w:tcPr>
            <w:tcW w:w="4414" w:type="dxa"/>
          </w:tcPr>
          <w:p w:rsidR="000E0466" w:rsidRPr="005B321B" w:rsidRDefault="000E0466" w:rsidP="004309FE">
            <w:pPr>
              <w:rPr>
                <w:b/>
              </w:rPr>
            </w:pPr>
            <w:r>
              <w:rPr>
                <w:b/>
              </w:rPr>
              <w:t>Fecha de Creación:</w:t>
            </w:r>
          </w:p>
        </w:tc>
        <w:tc>
          <w:tcPr>
            <w:tcW w:w="4414" w:type="dxa"/>
          </w:tcPr>
          <w:p w:rsidR="000E0466" w:rsidRDefault="000E0466" w:rsidP="004309FE">
            <w:r>
              <w:t>17/05/2016</w:t>
            </w:r>
          </w:p>
        </w:tc>
      </w:tr>
      <w:tr w:rsidR="000E0466" w:rsidTr="004309FE">
        <w:trPr>
          <w:trHeight w:val="912"/>
        </w:trPr>
        <w:tc>
          <w:tcPr>
            <w:tcW w:w="4414" w:type="dxa"/>
          </w:tcPr>
          <w:p w:rsidR="000E0466" w:rsidRPr="005B321B" w:rsidRDefault="000E0466" w:rsidP="004309FE">
            <w:pPr>
              <w:rPr>
                <w:b/>
              </w:rPr>
            </w:pPr>
            <w:r>
              <w:rPr>
                <w:b/>
              </w:rPr>
              <w:t>Fecha de Modificación:</w:t>
            </w:r>
          </w:p>
        </w:tc>
        <w:tc>
          <w:tcPr>
            <w:tcW w:w="4414" w:type="dxa"/>
          </w:tcPr>
          <w:p w:rsidR="000E0466" w:rsidRDefault="000E0466" w:rsidP="004309FE">
            <w:r>
              <w:t>20/05/2016</w:t>
            </w:r>
          </w:p>
        </w:tc>
      </w:tr>
      <w:tr w:rsidR="000E0466" w:rsidTr="004309FE">
        <w:trPr>
          <w:trHeight w:val="912"/>
        </w:trPr>
        <w:tc>
          <w:tcPr>
            <w:tcW w:w="4414" w:type="dxa"/>
          </w:tcPr>
          <w:p w:rsidR="000E0466" w:rsidRPr="005B321B" w:rsidRDefault="000E0466" w:rsidP="004309FE">
            <w:pPr>
              <w:rPr>
                <w:b/>
              </w:rPr>
            </w:pPr>
            <w:r>
              <w:rPr>
                <w:b/>
              </w:rPr>
              <w:t>Autores:</w:t>
            </w:r>
          </w:p>
        </w:tc>
        <w:tc>
          <w:tcPr>
            <w:tcW w:w="4414" w:type="dxa"/>
          </w:tcPr>
          <w:p w:rsidR="000E0466" w:rsidRDefault="000E0466" w:rsidP="004309FE">
            <w:r>
              <w:t>FRANCISCO GERARDO MARES SOLANO</w:t>
            </w:r>
          </w:p>
        </w:tc>
      </w:tr>
      <w:tr w:rsidR="000E0466" w:rsidTr="004309FE">
        <w:trPr>
          <w:trHeight w:val="912"/>
        </w:trPr>
        <w:tc>
          <w:tcPr>
            <w:tcW w:w="4414" w:type="dxa"/>
          </w:tcPr>
          <w:p w:rsidR="000E0466" w:rsidRPr="005B321B" w:rsidRDefault="000E0466" w:rsidP="004309FE">
            <w:pPr>
              <w:rPr>
                <w:b/>
              </w:rPr>
            </w:pPr>
            <w:r>
              <w:rPr>
                <w:b/>
              </w:rPr>
              <w:t>Descripción:</w:t>
            </w:r>
          </w:p>
        </w:tc>
        <w:tc>
          <w:tcPr>
            <w:tcW w:w="4414" w:type="dxa"/>
          </w:tcPr>
          <w:p w:rsidR="000E0466" w:rsidRDefault="000E0466" w:rsidP="000E0466">
            <w:r>
              <w:t>El usuario renueva el tiempo que se le otorgó para disponer del ítem</w:t>
            </w:r>
          </w:p>
        </w:tc>
      </w:tr>
      <w:tr w:rsidR="000E0466" w:rsidTr="004309FE">
        <w:trPr>
          <w:trHeight w:val="912"/>
        </w:trPr>
        <w:tc>
          <w:tcPr>
            <w:tcW w:w="4414" w:type="dxa"/>
          </w:tcPr>
          <w:p w:rsidR="000E0466" w:rsidRPr="005B321B" w:rsidRDefault="000E0466" w:rsidP="004309FE">
            <w:pPr>
              <w:rPr>
                <w:b/>
              </w:rPr>
            </w:pPr>
            <w:r>
              <w:rPr>
                <w:b/>
              </w:rPr>
              <w:t>Precondiciones:</w:t>
            </w:r>
          </w:p>
        </w:tc>
        <w:tc>
          <w:tcPr>
            <w:tcW w:w="4414" w:type="dxa"/>
          </w:tcPr>
          <w:p w:rsidR="000E0466" w:rsidRDefault="000E0466" w:rsidP="004309FE">
            <w:r>
              <w:t>El usuario debe estar registrado.</w:t>
            </w:r>
          </w:p>
          <w:p w:rsidR="000E0466" w:rsidRDefault="000E0466" w:rsidP="004309FE">
            <w:r>
              <w:t>Debe haber un ítem prestado.</w:t>
            </w:r>
          </w:p>
          <w:p w:rsidR="000E0466" w:rsidRDefault="000E0466" w:rsidP="000E0466">
            <w:r>
              <w:t>Debe haber conexión al sistema.</w:t>
            </w:r>
          </w:p>
        </w:tc>
      </w:tr>
      <w:tr w:rsidR="000E0466" w:rsidTr="004309FE">
        <w:trPr>
          <w:trHeight w:val="912"/>
        </w:trPr>
        <w:tc>
          <w:tcPr>
            <w:tcW w:w="4414" w:type="dxa"/>
          </w:tcPr>
          <w:p w:rsidR="000E0466" w:rsidRDefault="000E0466" w:rsidP="004309FE">
            <w:pPr>
              <w:rPr>
                <w:b/>
              </w:rPr>
            </w:pPr>
            <w:r>
              <w:rPr>
                <w:b/>
              </w:rPr>
              <w:t>Flujo Normal:</w:t>
            </w:r>
          </w:p>
        </w:tc>
        <w:tc>
          <w:tcPr>
            <w:tcW w:w="4414" w:type="dxa"/>
          </w:tcPr>
          <w:p w:rsidR="000E0466" w:rsidRPr="0030292A" w:rsidRDefault="000E0466" w:rsidP="004309FE">
            <w:pPr>
              <w:rPr>
                <w:b/>
              </w:rPr>
            </w:pPr>
            <w:r w:rsidRPr="0030292A">
              <w:rPr>
                <w:b/>
              </w:rPr>
              <w:t>Exitoso – Petición adecuada</w:t>
            </w:r>
          </w:p>
          <w:p w:rsidR="000E0466" w:rsidRPr="000E0466" w:rsidRDefault="000E0466" w:rsidP="004309FE">
            <w:r>
              <w:t xml:space="preserve">1ª.- El usuario da clic en </w:t>
            </w:r>
            <w:r>
              <w:rPr>
                <w:i/>
              </w:rPr>
              <w:t xml:space="preserve">renovar préstamo, </w:t>
            </w:r>
            <w:r>
              <w:t>dentro de su sección en el sistema.</w:t>
            </w:r>
          </w:p>
          <w:p w:rsidR="000E0466" w:rsidRDefault="000E0466" w:rsidP="004309FE">
            <w:r>
              <w:t>2ª.- El sistema despliega una lista de ítems con disponibilidad para ser renovados.</w:t>
            </w:r>
          </w:p>
          <w:p w:rsidR="000E0466" w:rsidRPr="000E0466" w:rsidRDefault="000E0466" w:rsidP="004309FE">
            <w:r>
              <w:t xml:space="preserve">3ª.- El usuario da clic en el botón </w:t>
            </w:r>
            <w:r>
              <w:rPr>
                <w:i/>
              </w:rPr>
              <w:t>renovar</w:t>
            </w:r>
            <w:r>
              <w:t xml:space="preserve"> a un lado del ítem.</w:t>
            </w:r>
          </w:p>
          <w:p w:rsidR="000E0466" w:rsidRDefault="000E0466" w:rsidP="004309FE">
            <w:r>
              <w:t>4ª.- El sistema pide confirmación.</w:t>
            </w:r>
          </w:p>
          <w:p w:rsidR="000E0466" w:rsidRDefault="000E0466" w:rsidP="004309FE">
            <w:r>
              <w:t>5ª.- El usuario confirma la petición.</w:t>
            </w:r>
          </w:p>
          <w:p w:rsidR="000E0466" w:rsidRPr="00FD24A1" w:rsidRDefault="000E0466" w:rsidP="000E0466">
            <w:r>
              <w:t>6ª.- El sistema avisa que la renovación se llevó a cabo satisfactoriamente.</w:t>
            </w:r>
          </w:p>
        </w:tc>
      </w:tr>
      <w:tr w:rsidR="000E0466" w:rsidTr="004309FE">
        <w:trPr>
          <w:trHeight w:val="912"/>
        </w:trPr>
        <w:tc>
          <w:tcPr>
            <w:tcW w:w="4414" w:type="dxa"/>
          </w:tcPr>
          <w:p w:rsidR="000E0466" w:rsidRDefault="000E0466" w:rsidP="004309FE">
            <w:pPr>
              <w:rPr>
                <w:b/>
              </w:rPr>
            </w:pPr>
            <w:r>
              <w:rPr>
                <w:b/>
              </w:rPr>
              <w:t>Flujo Alterno:</w:t>
            </w:r>
          </w:p>
        </w:tc>
        <w:tc>
          <w:tcPr>
            <w:tcW w:w="4414" w:type="dxa"/>
          </w:tcPr>
          <w:p w:rsidR="000E0466" w:rsidRPr="0030292A" w:rsidRDefault="000E0466" w:rsidP="004309FE">
            <w:pPr>
              <w:rPr>
                <w:b/>
              </w:rPr>
            </w:pPr>
            <w:r w:rsidRPr="0030292A">
              <w:rPr>
                <w:b/>
              </w:rPr>
              <w:t>Alternativo – Petición cancelada</w:t>
            </w:r>
          </w:p>
          <w:p w:rsidR="000E0466" w:rsidRDefault="000E0466" w:rsidP="004309FE">
            <w:r>
              <w:t>3b.- El usuario cancela la solicitud.</w:t>
            </w:r>
          </w:p>
          <w:p w:rsidR="000E0466" w:rsidRDefault="000E0466" w:rsidP="004309FE">
            <w:r>
              <w:t>4b.- El sistema regresa al usuario al menú anterior.</w:t>
            </w:r>
          </w:p>
          <w:p w:rsidR="000E0466" w:rsidRDefault="000E0466" w:rsidP="004309FE"/>
          <w:p w:rsidR="000E0466" w:rsidRPr="0030292A" w:rsidRDefault="000E0466" w:rsidP="004309FE">
            <w:pPr>
              <w:rPr>
                <w:b/>
              </w:rPr>
            </w:pPr>
            <w:r w:rsidRPr="0030292A">
              <w:rPr>
                <w:b/>
              </w:rPr>
              <w:t>Fallido – El ítem no puede ser prestado</w:t>
            </w:r>
          </w:p>
          <w:p w:rsidR="000E0466" w:rsidRDefault="000E0466" w:rsidP="004309FE">
            <w:r>
              <w:t>4c.- El sistema informa que la información introducida no es válida.</w:t>
            </w:r>
          </w:p>
        </w:tc>
      </w:tr>
      <w:tr w:rsidR="000E0466" w:rsidTr="004309FE">
        <w:trPr>
          <w:trHeight w:val="912"/>
        </w:trPr>
        <w:tc>
          <w:tcPr>
            <w:tcW w:w="4414" w:type="dxa"/>
          </w:tcPr>
          <w:p w:rsidR="000E0466" w:rsidRDefault="000E0466" w:rsidP="004309FE">
            <w:pPr>
              <w:rPr>
                <w:b/>
              </w:rPr>
            </w:pPr>
            <w:r>
              <w:rPr>
                <w:b/>
              </w:rPr>
              <w:lastRenderedPageBreak/>
              <w:t xml:space="preserve">Excepciones: </w:t>
            </w:r>
          </w:p>
        </w:tc>
        <w:tc>
          <w:tcPr>
            <w:tcW w:w="4414" w:type="dxa"/>
          </w:tcPr>
          <w:p w:rsidR="000E0466" w:rsidRPr="00DD0B37" w:rsidRDefault="000E0466" w:rsidP="004309FE">
            <w:pPr>
              <w:rPr>
                <w:b/>
              </w:rPr>
            </w:pPr>
            <w:r>
              <w:rPr>
                <w:b/>
              </w:rPr>
              <w:t>Indeseable</w:t>
            </w:r>
            <w:r w:rsidRPr="00DD0B37">
              <w:rPr>
                <w:b/>
              </w:rPr>
              <w:t xml:space="preserve"> – Error al recibir datos</w:t>
            </w:r>
          </w:p>
          <w:p w:rsidR="000E0466" w:rsidRDefault="000E0466" w:rsidP="004309FE">
            <w:r>
              <w:t xml:space="preserve">2d.- El sistema no puede conectar con la </w:t>
            </w:r>
            <w:r w:rsidR="00F20581">
              <w:t>BD</w:t>
            </w:r>
            <w:r>
              <w:t xml:space="preserve"> e informa sobre el problema.</w:t>
            </w:r>
          </w:p>
          <w:p w:rsidR="000E0466" w:rsidRDefault="000E0466" w:rsidP="004309FE">
            <w:r>
              <w:t>3d.- El usuario sale del sistema.</w:t>
            </w:r>
          </w:p>
        </w:tc>
      </w:tr>
      <w:tr w:rsidR="000E0466" w:rsidTr="004309FE">
        <w:trPr>
          <w:trHeight w:val="912"/>
        </w:trPr>
        <w:tc>
          <w:tcPr>
            <w:tcW w:w="4414" w:type="dxa"/>
          </w:tcPr>
          <w:p w:rsidR="000E0466" w:rsidRDefault="000E0466" w:rsidP="004309FE">
            <w:r>
              <w:rPr>
                <w:b/>
              </w:rPr>
              <w:t>Post-condiciones:</w:t>
            </w:r>
          </w:p>
          <w:p w:rsidR="000E0466" w:rsidRDefault="000E0466" w:rsidP="004309FE">
            <w:pPr>
              <w:rPr>
                <w:b/>
              </w:rPr>
            </w:pPr>
          </w:p>
        </w:tc>
        <w:tc>
          <w:tcPr>
            <w:tcW w:w="4414" w:type="dxa"/>
          </w:tcPr>
          <w:p w:rsidR="000E0466" w:rsidRDefault="000E0466" w:rsidP="004309FE"/>
        </w:tc>
      </w:tr>
      <w:tr w:rsidR="000E0466" w:rsidTr="004309FE">
        <w:trPr>
          <w:trHeight w:val="912"/>
        </w:trPr>
        <w:tc>
          <w:tcPr>
            <w:tcW w:w="4414" w:type="dxa"/>
          </w:tcPr>
          <w:p w:rsidR="000E0466" w:rsidRDefault="000E0466" w:rsidP="004309FE">
            <w:pPr>
              <w:rPr>
                <w:b/>
              </w:rPr>
            </w:pPr>
            <w:r>
              <w:rPr>
                <w:b/>
              </w:rPr>
              <w:t>Entrada:</w:t>
            </w:r>
          </w:p>
        </w:tc>
        <w:tc>
          <w:tcPr>
            <w:tcW w:w="4414" w:type="dxa"/>
          </w:tcPr>
          <w:p w:rsidR="000E0466" w:rsidRDefault="000E0466" w:rsidP="004309FE">
            <w:r>
              <w:t>Opinión sobre el sistema</w:t>
            </w:r>
          </w:p>
        </w:tc>
      </w:tr>
      <w:tr w:rsidR="000E0466" w:rsidTr="004309FE">
        <w:trPr>
          <w:trHeight w:val="912"/>
        </w:trPr>
        <w:tc>
          <w:tcPr>
            <w:tcW w:w="4414" w:type="dxa"/>
          </w:tcPr>
          <w:p w:rsidR="000E0466" w:rsidRDefault="000E0466" w:rsidP="004309FE">
            <w:pPr>
              <w:rPr>
                <w:b/>
              </w:rPr>
            </w:pPr>
            <w:r>
              <w:rPr>
                <w:b/>
              </w:rPr>
              <w:t>Salida:</w:t>
            </w:r>
          </w:p>
        </w:tc>
        <w:tc>
          <w:tcPr>
            <w:tcW w:w="4414" w:type="dxa"/>
          </w:tcPr>
          <w:p w:rsidR="000E0466" w:rsidRDefault="000E0466" w:rsidP="004309FE">
            <w:r>
              <w:t>Estado de la solicitud</w:t>
            </w:r>
          </w:p>
        </w:tc>
      </w:tr>
      <w:tr w:rsidR="000E0466" w:rsidTr="004309FE">
        <w:trPr>
          <w:trHeight w:val="912"/>
        </w:trPr>
        <w:tc>
          <w:tcPr>
            <w:tcW w:w="4414" w:type="dxa"/>
          </w:tcPr>
          <w:p w:rsidR="000E0466" w:rsidRDefault="000E0466" w:rsidP="004309FE">
            <w:pPr>
              <w:rPr>
                <w:b/>
              </w:rPr>
            </w:pPr>
            <w:r>
              <w:rPr>
                <w:b/>
              </w:rPr>
              <w:t>Prioridad:</w:t>
            </w:r>
          </w:p>
        </w:tc>
        <w:tc>
          <w:tcPr>
            <w:tcW w:w="4414" w:type="dxa"/>
          </w:tcPr>
          <w:p w:rsidR="000E0466" w:rsidRDefault="000E0466" w:rsidP="004309FE">
            <w:r>
              <w:t>Deseable</w:t>
            </w:r>
          </w:p>
        </w:tc>
      </w:tr>
    </w:tbl>
    <w:p w:rsidR="000E0466" w:rsidRDefault="000E0466" w:rsidP="0069144F">
      <w:pPr>
        <w:jc w:val="both"/>
        <w:rPr>
          <w:rFonts w:ascii="Arial" w:hAnsi="Arial" w:cs="Arial"/>
          <w:sz w:val="28"/>
          <w:szCs w:val="28"/>
        </w:rPr>
      </w:pPr>
    </w:p>
    <w:p w:rsidR="004309FE" w:rsidRDefault="004309FE" w:rsidP="004309FE">
      <w:pPr>
        <w:pStyle w:val="H3"/>
        <w:outlineLvl w:val="2"/>
      </w:pPr>
      <w:bookmarkStart w:id="37" w:name="_Toc451513817"/>
      <w:r>
        <w:t>Consultar donaciones a la biblioteca</w:t>
      </w:r>
      <w:bookmarkEnd w:id="37"/>
    </w:p>
    <w:tbl>
      <w:tblPr>
        <w:tblStyle w:val="Tablaconcuadrcula"/>
        <w:tblW w:w="0" w:type="auto"/>
        <w:tblLayout w:type="fixed"/>
        <w:tblLook w:val="04A0" w:firstRow="1" w:lastRow="0" w:firstColumn="1" w:lastColumn="0" w:noHBand="0" w:noVBand="1"/>
      </w:tblPr>
      <w:tblGrid>
        <w:gridCol w:w="4414"/>
        <w:gridCol w:w="4414"/>
      </w:tblGrid>
      <w:tr w:rsidR="004309FE" w:rsidTr="004309FE">
        <w:trPr>
          <w:trHeight w:val="912"/>
        </w:trPr>
        <w:tc>
          <w:tcPr>
            <w:tcW w:w="4414" w:type="dxa"/>
          </w:tcPr>
          <w:p w:rsidR="004309FE" w:rsidRPr="005B321B" w:rsidRDefault="004309FE" w:rsidP="004309FE">
            <w:pPr>
              <w:rPr>
                <w:b/>
              </w:rPr>
            </w:pPr>
            <w:r w:rsidRPr="005B321B">
              <w:rPr>
                <w:b/>
              </w:rPr>
              <w:t>ID:</w:t>
            </w:r>
          </w:p>
        </w:tc>
        <w:tc>
          <w:tcPr>
            <w:tcW w:w="4414" w:type="dxa"/>
          </w:tcPr>
          <w:p w:rsidR="004309FE" w:rsidRDefault="004309FE" w:rsidP="004309FE">
            <w:r>
              <w:t>CU-13</w:t>
            </w:r>
          </w:p>
        </w:tc>
      </w:tr>
      <w:tr w:rsidR="004309FE" w:rsidTr="004309FE">
        <w:trPr>
          <w:trHeight w:val="912"/>
        </w:trPr>
        <w:tc>
          <w:tcPr>
            <w:tcW w:w="4414" w:type="dxa"/>
          </w:tcPr>
          <w:p w:rsidR="004309FE" w:rsidRPr="005B321B" w:rsidRDefault="004309FE" w:rsidP="004309FE">
            <w:pPr>
              <w:rPr>
                <w:b/>
              </w:rPr>
            </w:pPr>
            <w:r>
              <w:rPr>
                <w:b/>
              </w:rPr>
              <w:t>Nombre:</w:t>
            </w:r>
          </w:p>
        </w:tc>
        <w:tc>
          <w:tcPr>
            <w:tcW w:w="4414" w:type="dxa"/>
          </w:tcPr>
          <w:p w:rsidR="004309FE" w:rsidRDefault="004309FE" w:rsidP="004309FE">
            <w:r>
              <w:t>Consultar donaciones a la biblioteca</w:t>
            </w:r>
          </w:p>
        </w:tc>
      </w:tr>
      <w:tr w:rsidR="004309FE" w:rsidTr="004309FE">
        <w:trPr>
          <w:trHeight w:val="912"/>
        </w:trPr>
        <w:tc>
          <w:tcPr>
            <w:tcW w:w="4414" w:type="dxa"/>
          </w:tcPr>
          <w:p w:rsidR="004309FE" w:rsidRPr="005B321B" w:rsidRDefault="004309FE" w:rsidP="004309FE">
            <w:pPr>
              <w:rPr>
                <w:b/>
              </w:rPr>
            </w:pPr>
            <w:r>
              <w:rPr>
                <w:b/>
              </w:rPr>
              <w:t>Actor:</w:t>
            </w:r>
          </w:p>
        </w:tc>
        <w:tc>
          <w:tcPr>
            <w:tcW w:w="4414" w:type="dxa"/>
          </w:tcPr>
          <w:p w:rsidR="004309FE" w:rsidRDefault="004309FE" w:rsidP="004309FE">
            <w:r>
              <w:t>Bibliotecario</w:t>
            </w:r>
          </w:p>
        </w:tc>
      </w:tr>
      <w:tr w:rsidR="004309FE" w:rsidTr="004309FE">
        <w:trPr>
          <w:trHeight w:val="912"/>
        </w:trPr>
        <w:tc>
          <w:tcPr>
            <w:tcW w:w="4414" w:type="dxa"/>
          </w:tcPr>
          <w:p w:rsidR="004309FE" w:rsidRPr="005B321B" w:rsidRDefault="004309FE" w:rsidP="004309FE">
            <w:pPr>
              <w:rPr>
                <w:b/>
              </w:rPr>
            </w:pPr>
            <w:r>
              <w:rPr>
                <w:b/>
              </w:rPr>
              <w:t>Fecha de Creación:</w:t>
            </w:r>
          </w:p>
        </w:tc>
        <w:tc>
          <w:tcPr>
            <w:tcW w:w="4414" w:type="dxa"/>
          </w:tcPr>
          <w:p w:rsidR="004309FE" w:rsidRDefault="004309FE" w:rsidP="004309FE">
            <w:r>
              <w:t>17/05/2016</w:t>
            </w:r>
          </w:p>
        </w:tc>
      </w:tr>
      <w:tr w:rsidR="004309FE" w:rsidTr="004309FE">
        <w:trPr>
          <w:trHeight w:val="912"/>
        </w:trPr>
        <w:tc>
          <w:tcPr>
            <w:tcW w:w="4414" w:type="dxa"/>
          </w:tcPr>
          <w:p w:rsidR="004309FE" w:rsidRPr="005B321B" w:rsidRDefault="004309FE" w:rsidP="004309FE">
            <w:pPr>
              <w:rPr>
                <w:b/>
              </w:rPr>
            </w:pPr>
            <w:r>
              <w:rPr>
                <w:b/>
              </w:rPr>
              <w:t>Fecha de Modificación:</w:t>
            </w:r>
          </w:p>
        </w:tc>
        <w:tc>
          <w:tcPr>
            <w:tcW w:w="4414" w:type="dxa"/>
          </w:tcPr>
          <w:p w:rsidR="004309FE" w:rsidRDefault="004309FE" w:rsidP="004309FE">
            <w:r>
              <w:t>20/05/2016</w:t>
            </w:r>
          </w:p>
        </w:tc>
      </w:tr>
      <w:tr w:rsidR="004309FE" w:rsidTr="004309FE">
        <w:trPr>
          <w:trHeight w:val="912"/>
        </w:trPr>
        <w:tc>
          <w:tcPr>
            <w:tcW w:w="4414" w:type="dxa"/>
          </w:tcPr>
          <w:p w:rsidR="004309FE" w:rsidRPr="005B321B" w:rsidRDefault="004309FE" w:rsidP="004309FE">
            <w:pPr>
              <w:rPr>
                <w:b/>
              </w:rPr>
            </w:pPr>
            <w:r>
              <w:rPr>
                <w:b/>
              </w:rPr>
              <w:t>Autores:</w:t>
            </w:r>
          </w:p>
        </w:tc>
        <w:tc>
          <w:tcPr>
            <w:tcW w:w="4414" w:type="dxa"/>
          </w:tcPr>
          <w:p w:rsidR="004309FE" w:rsidRDefault="004309FE" w:rsidP="004309FE">
            <w:r>
              <w:t>FRANCISCO GERARDO MARES SOLANO</w:t>
            </w:r>
          </w:p>
        </w:tc>
      </w:tr>
      <w:tr w:rsidR="004309FE" w:rsidTr="004309FE">
        <w:trPr>
          <w:trHeight w:val="912"/>
        </w:trPr>
        <w:tc>
          <w:tcPr>
            <w:tcW w:w="4414" w:type="dxa"/>
          </w:tcPr>
          <w:p w:rsidR="004309FE" w:rsidRPr="005B321B" w:rsidRDefault="004309FE" w:rsidP="004309FE">
            <w:pPr>
              <w:rPr>
                <w:b/>
              </w:rPr>
            </w:pPr>
            <w:r>
              <w:rPr>
                <w:b/>
              </w:rPr>
              <w:t>Descripción:</w:t>
            </w:r>
          </w:p>
        </w:tc>
        <w:tc>
          <w:tcPr>
            <w:tcW w:w="4414" w:type="dxa"/>
          </w:tcPr>
          <w:p w:rsidR="004309FE" w:rsidRDefault="004309FE" w:rsidP="004309FE">
            <w:r>
              <w:t>El usuario visualiza registros de las donaciones hechas a la biblioteca</w:t>
            </w:r>
          </w:p>
        </w:tc>
      </w:tr>
      <w:tr w:rsidR="004309FE" w:rsidTr="004309FE">
        <w:trPr>
          <w:trHeight w:val="912"/>
        </w:trPr>
        <w:tc>
          <w:tcPr>
            <w:tcW w:w="4414" w:type="dxa"/>
          </w:tcPr>
          <w:p w:rsidR="004309FE" w:rsidRPr="005B321B" w:rsidRDefault="004309FE" w:rsidP="004309FE">
            <w:pPr>
              <w:rPr>
                <w:b/>
              </w:rPr>
            </w:pPr>
            <w:r>
              <w:rPr>
                <w:b/>
              </w:rPr>
              <w:lastRenderedPageBreak/>
              <w:t>Precondiciones:</w:t>
            </w:r>
          </w:p>
        </w:tc>
        <w:tc>
          <w:tcPr>
            <w:tcW w:w="4414" w:type="dxa"/>
          </w:tcPr>
          <w:p w:rsidR="004309FE" w:rsidRDefault="004309FE" w:rsidP="004309FE">
            <w:r>
              <w:t>El usuario debe estar registrado.</w:t>
            </w:r>
          </w:p>
          <w:p w:rsidR="004309FE" w:rsidRDefault="004309FE" w:rsidP="004309FE">
            <w:r>
              <w:t>Deben existir ítems registrados en el sistema.</w:t>
            </w:r>
          </w:p>
          <w:p w:rsidR="004309FE" w:rsidRDefault="004309FE" w:rsidP="004309FE">
            <w:r>
              <w:t>Debe haber conexión al sistema.</w:t>
            </w:r>
          </w:p>
        </w:tc>
      </w:tr>
      <w:tr w:rsidR="004309FE" w:rsidTr="004309FE">
        <w:trPr>
          <w:trHeight w:val="912"/>
        </w:trPr>
        <w:tc>
          <w:tcPr>
            <w:tcW w:w="4414" w:type="dxa"/>
          </w:tcPr>
          <w:p w:rsidR="004309FE" w:rsidRDefault="004309FE" w:rsidP="004309FE">
            <w:pPr>
              <w:rPr>
                <w:b/>
              </w:rPr>
            </w:pPr>
            <w:r>
              <w:rPr>
                <w:b/>
              </w:rPr>
              <w:t>Flujo Normal:</w:t>
            </w:r>
          </w:p>
        </w:tc>
        <w:tc>
          <w:tcPr>
            <w:tcW w:w="4414" w:type="dxa"/>
          </w:tcPr>
          <w:p w:rsidR="004309FE" w:rsidRPr="0030292A" w:rsidRDefault="004309FE" w:rsidP="004309FE">
            <w:pPr>
              <w:rPr>
                <w:b/>
              </w:rPr>
            </w:pPr>
            <w:r w:rsidRPr="0030292A">
              <w:rPr>
                <w:b/>
              </w:rPr>
              <w:t xml:space="preserve">Exitoso – </w:t>
            </w:r>
            <w:r>
              <w:rPr>
                <w:b/>
              </w:rPr>
              <w:t>Visualización adecuada</w:t>
            </w:r>
          </w:p>
          <w:p w:rsidR="004309FE" w:rsidRPr="000E0466" w:rsidRDefault="004309FE" w:rsidP="004309FE">
            <w:r>
              <w:t xml:space="preserve">1ª.- El usuario da clic en </w:t>
            </w:r>
            <w:r w:rsidR="00BB6946">
              <w:rPr>
                <w:i/>
              </w:rPr>
              <w:t>consultar donaciones</w:t>
            </w:r>
            <w:r>
              <w:rPr>
                <w:i/>
              </w:rPr>
              <w:t xml:space="preserve">, </w:t>
            </w:r>
            <w:r>
              <w:t xml:space="preserve">dentro de </w:t>
            </w:r>
            <w:r w:rsidR="00BB6946">
              <w:t>la</w:t>
            </w:r>
            <w:r>
              <w:t xml:space="preserve"> sección </w:t>
            </w:r>
            <w:r w:rsidR="00BB6946">
              <w:t xml:space="preserve">correspondiente </w:t>
            </w:r>
            <w:r>
              <w:t>en el sistema.</w:t>
            </w:r>
          </w:p>
          <w:p w:rsidR="00BB6946" w:rsidRDefault="004309FE" w:rsidP="00BB6946">
            <w:r>
              <w:t>2ª.- El sist</w:t>
            </w:r>
            <w:r w:rsidR="00BB6946">
              <w:t>ema despliega una lista de registros y menú para filtrar.</w:t>
            </w:r>
          </w:p>
          <w:p w:rsidR="00BB6946" w:rsidRDefault="00BB6946" w:rsidP="00BB6946">
            <w:r>
              <w:t>3ª.- El usuario realiza revisa las devoluciones y da clic en regresar.</w:t>
            </w:r>
          </w:p>
          <w:p w:rsidR="004309FE" w:rsidRPr="00FD24A1" w:rsidRDefault="00BB6946" w:rsidP="004309FE">
            <w:r>
              <w:t>4ª.- El sistema regresa al usuario a la sección anterior.</w:t>
            </w:r>
          </w:p>
        </w:tc>
      </w:tr>
      <w:tr w:rsidR="004309FE" w:rsidTr="004309FE">
        <w:trPr>
          <w:trHeight w:val="912"/>
        </w:trPr>
        <w:tc>
          <w:tcPr>
            <w:tcW w:w="4414" w:type="dxa"/>
          </w:tcPr>
          <w:p w:rsidR="004309FE" w:rsidRDefault="004309FE" w:rsidP="004309FE">
            <w:pPr>
              <w:rPr>
                <w:b/>
              </w:rPr>
            </w:pPr>
            <w:r>
              <w:rPr>
                <w:b/>
              </w:rPr>
              <w:t>Flujo Alterno:</w:t>
            </w:r>
          </w:p>
        </w:tc>
        <w:tc>
          <w:tcPr>
            <w:tcW w:w="4414" w:type="dxa"/>
          </w:tcPr>
          <w:p w:rsidR="00BB6946" w:rsidRPr="00AD035F" w:rsidRDefault="00BB6946" w:rsidP="00BB6946">
            <w:pPr>
              <w:rPr>
                <w:b/>
              </w:rPr>
            </w:pPr>
            <w:r w:rsidRPr="00AD035F">
              <w:rPr>
                <w:b/>
              </w:rPr>
              <w:t>Alterno – Se filtra la búsqueda</w:t>
            </w:r>
          </w:p>
          <w:p w:rsidR="00BB6946" w:rsidRDefault="00BB6946" w:rsidP="00BB6946">
            <w:r>
              <w:t>3b.- El usuario aplica un filtro en la búsqueda</w:t>
            </w:r>
          </w:p>
          <w:p w:rsidR="00BB6946" w:rsidRDefault="00BB6946" w:rsidP="00BB6946">
            <w:r>
              <w:t>4b.- El sistema muestra las devoluciones en ese intervalo.</w:t>
            </w:r>
          </w:p>
          <w:p w:rsidR="00BB6946" w:rsidRDefault="00BB6946" w:rsidP="00BB6946">
            <w:r>
              <w:t>5b.- Regresa al flujo normal</w:t>
            </w:r>
          </w:p>
          <w:p w:rsidR="00BB6946" w:rsidRDefault="00BB6946" w:rsidP="00BB6946"/>
          <w:p w:rsidR="00BB6946" w:rsidRPr="00AD035F" w:rsidRDefault="00BB6946" w:rsidP="00BB6946">
            <w:pPr>
              <w:rPr>
                <w:b/>
              </w:rPr>
            </w:pPr>
            <w:r w:rsidRPr="00AD035F">
              <w:rPr>
                <w:b/>
              </w:rPr>
              <w:t>Fallido – Filtro inválido</w:t>
            </w:r>
          </w:p>
          <w:p w:rsidR="00BB6946" w:rsidRDefault="00BB6946" w:rsidP="00BB6946">
            <w:r>
              <w:t>4c.- El sistema informa que el rango de fechas es incorrecto.</w:t>
            </w:r>
          </w:p>
          <w:p w:rsidR="00BB6946" w:rsidRDefault="00BB6946" w:rsidP="00BB6946">
            <w:r>
              <w:t>5c.- El usuario cambia el rango</w:t>
            </w:r>
          </w:p>
          <w:p w:rsidR="004309FE" w:rsidRDefault="00BB6946" w:rsidP="004309FE">
            <w:r>
              <w:t>6c.- Regresa al flujo normal.</w:t>
            </w:r>
          </w:p>
        </w:tc>
      </w:tr>
      <w:tr w:rsidR="004309FE" w:rsidTr="004309FE">
        <w:trPr>
          <w:trHeight w:val="912"/>
        </w:trPr>
        <w:tc>
          <w:tcPr>
            <w:tcW w:w="4414" w:type="dxa"/>
          </w:tcPr>
          <w:p w:rsidR="004309FE" w:rsidRDefault="004309FE" w:rsidP="004309FE">
            <w:pPr>
              <w:rPr>
                <w:b/>
              </w:rPr>
            </w:pPr>
            <w:r>
              <w:rPr>
                <w:b/>
              </w:rPr>
              <w:t xml:space="preserve">Excepciones: </w:t>
            </w:r>
          </w:p>
        </w:tc>
        <w:tc>
          <w:tcPr>
            <w:tcW w:w="4414" w:type="dxa"/>
          </w:tcPr>
          <w:p w:rsidR="00BB6946" w:rsidRPr="00AD035F" w:rsidRDefault="00BB6946" w:rsidP="00BB6946">
            <w:pPr>
              <w:rPr>
                <w:b/>
              </w:rPr>
            </w:pPr>
            <w:r w:rsidRPr="00AD035F">
              <w:rPr>
                <w:b/>
              </w:rPr>
              <w:t>Indeseable – Carga fallida</w:t>
            </w:r>
          </w:p>
          <w:p w:rsidR="00BB6946" w:rsidRDefault="00BB6946" w:rsidP="00BB6946">
            <w:r>
              <w:t>2d.- El sistema es incapaz de mostrar información.</w:t>
            </w:r>
          </w:p>
          <w:p w:rsidR="004309FE" w:rsidRDefault="00BB6946" w:rsidP="00BB6946">
            <w:r>
              <w:t>3d.- El usuario sale del menú</w:t>
            </w:r>
            <w:r w:rsidR="004309FE">
              <w:t>.</w:t>
            </w:r>
          </w:p>
        </w:tc>
      </w:tr>
      <w:tr w:rsidR="004309FE" w:rsidTr="004309FE">
        <w:trPr>
          <w:trHeight w:val="912"/>
        </w:trPr>
        <w:tc>
          <w:tcPr>
            <w:tcW w:w="4414" w:type="dxa"/>
          </w:tcPr>
          <w:p w:rsidR="004309FE" w:rsidRDefault="004309FE" w:rsidP="004309FE">
            <w:r>
              <w:rPr>
                <w:b/>
              </w:rPr>
              <w:t>Post-condiciones:</w:t>
            </w:r>
          </w:p>
          <w:p w:rsidR="004309FE" w:rsidRDefault="004309FE" w:rsidP="004309FE">
            <w:pPr>
              <w:rPr>
                <w:b/>
              </w:rPr>
            </w:pPr>
          </w:p>
        </w:tc>
        <w:tc>
          <w:tcPr>
            <w:tcW w:w="4414" w:type="dxa"/>
          </w:tcPr>
          <w:p w:rsidR="004309FE" w:rsidRDefault="004309FE" w:rsidP="004309FE"/>
        </w:tc>
      </w:tr>
      <w:tr w:rsidR="004309FE" w:rsidTr="004309FE">
        <w:trPr>
          <w:trHeight w:val="912"/>
        </w:trPr>
        <w:tc>
          <w:tcPr>
            <w:tcW w:w="4414" w:type="dxa"/>
          </w:tcPr>
          <w:p w:rsidR="004309FE" w:rsidRDefault="004309FE" w:rsidP="004309FE">
            <w:pPr>
              <w:rPr>
                <w:b/>
              </w:rPr>
            </w:pPr>
            <w:r>
              <w:rPr>
                <w:b/>
              </w:rPr>
              <w:t>Entrada:</w:t>
            </w:r>
          </w:p>
        </w:tc>
        <w:tc>
          <w:tcPr>
            <w:tcW w:w="4414" w:type="dxa"/>
          </w:tcPr>
          <w:p w:rsidR="004309FE" w:rsidRDefault="00BB6946" w:rsidP="004309FE">
            <w:r>
              <w:t>Filtros de búsqueda</w:t>
            </w:r>
          </w:p>
        </w:tc>
      </w:tr>
      <w:tr w:rsidR="004309FE" w:rsidTr="004309FE">
        <w:trPr>
          <w:trHeight w:val="912"/>
        </w:trPr>
        <w:tc>
          <w:tcPr>
            <w:tcW w:w="4414" w:type="dxa"/>
          </w:tcPr>
          <w:p w:rsidR="004309FE" w:rsidRDefault="004309FE" w:rsidP="004309FE">
            <w:pPr>
              <w:rPr>
                <w:b/>
              </w:rPr>
            </w:pPr>
            <w:r>
              <w:rPr>
                <w:b/>
              </w:rPr>
              <w:t>Salida:</w:t>
            </w:r>
          </w:p>
        </w:tc>
        <w:tc>
          <w:tcPr>
            <w:tcW w:w="4414" w:type="dxa"/>
          </w:tcPr>
          <w:p w:rsidR="004309FE" w:rsidRDefault="00BB6946" w:rsidP="00BB6946">
            <w:r>
              <w:t>Lista de registros en el sistema</w:t>
            </w:r>
          </w:p>
        </w:tc>
      </w:tr>
      <w:tr w:rsidR="004309FE" w:rsidTr="004309FE">
        <w:trPr>
          <w:trHeight w:val="912"/>
        </w:trPr>
        <w:tc>
          <w:tcPr>
            <w:tcW w:w="4414" w:type="dxa"/>
          </w:tcPr>
          <w:p w:rsidR="004309FE" w:rsidRDefault="004309FE" w:rsidP="004309FE">
            <w:pPr>
              <w:rPr>
                <w:b/>
              </w:rPr>
            </w:pPr>
            <w:r>
              <w:rPr>
                <w:b/>
              </w:rPr>
              <w:t>Prioridad:</w:t>
            </w:r>
          </w:p>
        </w:tc>
        <w:tc>
          <w:tcPr>
            <w:tcW w:w="4414" w:type="dxa"/>
          </w:tcPr>
          <w:p w:rsidR="004309FE" w:rsidRDefault="004309FE" w:rsidP="004309FE">
            <w:r>
              <w:t>Deseable</w:t>
            </w:r>
          </w:p>
        </w:tc>
      </w:tr>
    </w:tbl>
    <w:p w:rsidR="00FD24A1" w:rsidRDefault="00FD24A1" w:rsidP="0069144F">
      <w:pPr>
        <w:jc w:val="both"/>
        <w:rPr>
          <w:rFonts w:ascii="Arial" w:hAnsi="Arial" w:cs="Arial"/>
          <w:sz w:val="28"/>
          <w:szCs w:val="28"/>
        </w:rPr>
      </w:pPr>
    </w:p>
    <w:p w:rsidR="006C177B" w:rsidRDefault="006C177B" w:rsidP="006C177B">
      <w:pPr>
        <w:pStyle w:val="H3"/>
        <w:outlineLvl w:val="2"/>
      </w:pPr>
      <w:bookmarkStart w:id="38" w:name="_Toc451513818"/>
      <w:r>
        <w:t>Administrar convenios</w:t>
      </w:r>
      <w:bookmarkEnd w:id="38"/>
    </w:p>
    <w:tbl>
      <w:tblPr>
        <w:tblStyle w:val="Tablaconcuadrcula"/>
        <w:tblW w:w="0" w:type="auto"/>
        <w:tblLayout w:type="fixed"/>
        <w:tblLook w:val="04A0" w:firstRow="1" w:lastRow="0" w:firstColumn="1" w:lastColumn="0" w:noHBand="0" w:noVBand="1"/>
      </w:tblPr>
      <w:tblGrid>
        <w:gridCol w:w="4414"/>
        <w:gridCol w:w="4414"/>
      </w:tblGrid>
      <w:tr w:rsidR="006C177B" w:rsidTr="00A7670B">
        <w:trPr>
          <w:trHeight w:val="912"/>
        </w:trPr>
        <w:tc>
          <w:tcPr>
            <w:tcW w:w="4414" w:type="dxa"/>
          </w:tcPr>
          <w:p w:rsidR="006C177B" w:rsidRPr="00D74C30" w:rsidRDefault="006C177B" w:rsidP="00A7670B">
            <w:pPr>
              <w:spacing w:before="100" w:beforeAutospacing="1" w:after="100" w:afterAutospacing="1"/>
              <w:rPr>
                <w:rFonts w:ascii="Times New Roman" w:eastAsia="Times New Roman" w:hAnsi="Times New Roman" w:cs="Times New Roman"/>
                <w:b/>
                <w:sz w:val="24"/>
                <w:szCs w:val="24"/>
                <w:lang w:eastAsia="es-MX"/>
              </w:rPr>
            </w:pPr>
            <w:r w:rsidRPr="00D74C30">
              <w:rPr>
                <w:rFonts w:ascii="Times New Roman" w:eastAsia="Times New Roman" w:hAnsi="Times New Roman" w:cs="Times New Roman"/>
                <w:b/>
                <w:sz w:val="24"/>
                <w:szCs w:val="24"/>
                <w:lang w:eastAsia="es-MX"/>
              </w:rPr>
              <w:lastRenderedPageBreak/>
              <w:t>ID:</w:t>
            </w:r>
          </w:p>
        </w:tc>
        <w:tc>
          <w:tcPr>
            <w:tcW w:w="4414" w:type="dxa"/>
          </w:tcPr>
          <w:p w:rsidR="006C177B" w:rsidRDefault="006C177B" w:rsidP="00A7670B">
            <w:r>
              <w:t>CU-14</w:t>
            </w:r>
          </w:p>
        </w:tc>
      </w:tr>
      <w:tr w:rsidR="006C177B" w:rsidTr="00A7670B">
        <w:trPr>
          <w:trHeight w:val="912"/>
        </w:trPr>
        <w:tc>
          <w:tcPr>
            <w:tcW w:w="4414" w:type="dxa"/>
          </w:tcPr>
          <w:p w:rsidR="006C177B" w:rsidRPr="005B321B" w:rsidRDefault="006C177B" w:rsidP="00A7670B">
            <w:pPr>
              <w:rPr>
                <w:b/>
              </w:rPr>
            </w:pPr>
            <w:r>
              <w:rPr>
                <w:b/>
              </w:rPr>
              <w:t>Nombre:</w:t>
            </w:r>
          </w:p>
        </w:tc>
        <w:tc>
          <w:tcPr>
            <w:tcW w:w="4414" w:type="dxa"/>
          </w:tcPr>
          <w:p w:rsidR="006C177B" w:rsidRDefault="006C177B" w:rsidP="006C177B">
            <w:r w:rsidRPr="00236BBC">
              <w:t xml:space="preserve">Administrar </w:t>
            </w:r>
            <w:r>
              <w:t>convenios</w:t>
            </w:r>
          </w:p>
        </w:tc>
      </w:tr>
      <w:tr w:rsidR="006C177B" w:rsidTr="00A7670B">
        <w:trPr>
          <w:trHeight w:val="912"/>
        </w:trPr>
        <w:tc>
          <w:tcPr>
            <w:tcW w:w="4414" w:type="dxa"/>
          </w:tcPr>
          <w:p w:rsidR="006C177B" w:rsidRPr="005B321B" w:rsidRDefault="006C177B" w:rsidP="00A7670B">
            <w:pPr>
              <w:rPr>
                <w:b/>
              </w:rPr>
            </w:pPr>
            <w:r>
              <w:rPr>
                <w:b/>
              </w:rPr>
              <w:t>Autor:</w:t>
            </w:r>
          </w:p>
        </w:tc>
        <w:tc>
          <w:tcPr>
            <w:tcW w:w="4414" w:type="dxa"/>
          </w:tcPr>
          <w:p w:rsidR="006C177B" w:rsidRDefault="006C177B" w:rsidP="00A7670B">
            <w:r>
              <w:t>Francisco Gerardo Mares Solano</w:t>
            </w:r>
          </w:p>
        </w:tc>
      </w:tr>
      <w:tr w:rsidR="006C177B" w:rsidTr="00A7670B">
        <w:trPr>
          <w:trHeight w:val="912"/>
        </w:trPr>
        <w:tc>
          <w:tcPr>
            <w:tcW w:w="4414" w:type="dxa"/>
          </w:tcPr>
          <w:p w:rsidR="006C177B" w:rsidRPr="005B321B" w:rsidRDefault="006C177B" w:rsidP="00A7670B">
            <w:pPr>
              <w:rPr>
                <w:b/>
              </w:rPr>
            </w:pPr>
            <w:r>
              <w:rPr>
                <w:b/>
              </w:rPr>
              <w:t>Fecha de Creación:</w:t>
            </w:r>
          </w:p>
        </w:tc>
        <w:tc>
          <w:tcPr>
            <w:tcW w:w="4414" w:type="dxa"/>
          </w:tcPr>
          <w:p w:rsidR="006C177B" w:rsidRDefault="006C177B" w:rsidP="006C177B">
            <w:r>
              <w:t>17/05/16</w:t>
            </w:r>
          </w:p>
        </w:tc>
      </w:tr>
      <w:tr w:rsidR="006C177B" w:rsidTr="00A7670B">
        <w:trPr>
          <w:trHeight w:val="912"/>
        </w:trPr>
        <w:tc>
          <w:tcPr>
            <w:tcW w:w="4414" w:type="dxa"/>
          </w:tcPr>
          <w:p w:rsidR="006C177B" w:rsidRPr="005B321B" w:rsidRDefault="006C177B" w:rsidP="00A7670B">
            <w:pPr>
              <w:rPr>
                <w:b/>
              </w:rPr>
            </w:pPr>
            <w:r>
              <w:rPr>
                <w:b/>
              </w:rPr>
              <w:t>Fecha de Modificación:</w:t>
            </w:r>
          </w:p>
        </w:tc>
        <w:tc>
          <w:tcPr>
            <w:tcW w:w="4414" w:type="dxa"/>
          </w:tcPr>
          <w:p w:rsidR="006C177B" w:rsidRDefault="006C177B" w:rsidP="00A7670B">
            <w:r>
              <w:t>20/05/16</w:t>
            </w:r>
          </w:p>
          <w:p w:rsidR="006C177B" w:rsidRDefault="006C177B" w:rsidP="00A7670B"/>
        </w:tc>
      </w:tr>
      <w:tr w:rsidR="006C177B" w:rsidTr="00A7670B">
        <w:trPr>
          <w:trHeight w:val="912"/>
        </w:trPr>
        <w:tc>
          <w:tcPr>
            <w:tcW w:w="4414" w:type="dxa"/>
          </w:tcPr>
          <w:p w:rsidR="006C177B" w:rsidRPr="005B321B" w:rsidRDefault="006C177B" w:rsidP="00A7670B">
            <w:pPr>
              <w:rPr>
                <w:b/>
              </w:rPr>
            </w:pPr>
            <w:r>
              <w:rPr>
                <w:b/>
              </w:rPr>
              <w:t>Actores:</w:t>
            </w:r>
          </w:p>
        </w:tc>
        <w:tc>
          <w:tcPr>
            <w:tcW w:w="4414" w:type="dxa"/>
          </w:tcPr>
          <w:p w:rsidR="006C177B" w:rsidRDefault="006C177B" w:rsidP="00A7670B">
            <w:r>
              <w:t>Administrador</w:t>
            </w:r>
          </w:p>
        </w:tc>
      </w:tr>
      <w:tr w:rsidR="006C177B" w:rsidTr="00A7670B">
        <w:trPr>
          <w:trHeight w:val="912"/>
        </w:trPr>
        <w:tc>
          <w:tcPr>
            <w:tcW w:w="4414" w:type="dxa"/>
          </w:tcPr>
          <w:p w:rsidR="006C177B" w:rsidRPr="005B321B" w:rsidRDefault="006C177B" w:rsidP="00A7670B">
            <w:pPr>
              <w:rPr>
                <w:b/>
              </w:rPr>
            </w:pPr>
            <w:r>
              <w:rPr>
                <w:b/>
              </w:rPr>
              <w:t>Descripción:</w:t>
            </w:r>
          </w:p>
        </w:tc>
        <w:tc>
          <w:tcPr>
            <w:tcW w:w="4414" w:type="dxa"/>
          </w:tcPr>
          <w:p w:rsidR="006C177B" w:rsidRDefault="00430357" w:rsidP="00430357">
            <w:r>
              <w:t xml:space="preserve">El administrador registra y actualiza convenios, además, </w:t>
            </w:r>
            <w:r w:rsidR="006C177B">
              <w:t>visualiza los existentes.</w:t>
            </w:r>
          </w:p>
        </w:tc>
      </w:tr>
      <w:tr w:rsidR="006C177B" w:rsidTr="00A7670B">
        <w:trPr>
          <w:trHeight w:val="912"/>
        </w:trPr>
        <w:tc>
          <w:tcPr>
            <w:tcW w:w="4414" w:type="dxa"/>
          </w:tcPr>
          <w:p w:rsidR="006C177B" w:rsidRPr="005B321B" w:rsidRDefault="006C177B" w:rsidP="00A7670B">
            <w:pPr>
              <w:rPr>
                <w:b/>
              </w:rPr>
            </w:pPr>
            <w:r>
              <w:rPr>
                <w:b/>
              </w:rPr>
              <w:t>Precondiciones:</w:t>
            </w:r>
          </w:p>
        </w:tc>
        <w:tc>
          <w:tcPr>
            <w:tcW w:w="4414" w:type="dxa"/>
          </w:tcPr>
          <w:p w:rsidR="00430357" w:rsidRDefault="006C177B" w:rsidP="00430357">
            <w:r>
              <w:t>Tener la sesión iniciada en el sistema.</w:t>
            </w:r>
          </w:p>
        </w:tc>
      </w:tr>
      <w:tr w:rsidR="006C177B" w:rsidTr="00A7670B">
        <w:trPr>
          <w:trHeight w:val="912"/>
        </w:trPr>
        <w:tc>
          <w:tcPr>
            <w:tcW w:w="4414" w:type="dxa"/>
          </w:tcPr>
          <w:p w:rsidR="006C177B" w:rsidRDefault="006C177B" w:rsidP="00A7670B">
            <w:pPr>
              <w:rPr>
                <w:b/>
              </w:rPr>
            </w:pPr>
            <w:r>
              <w:rPr>
                <w:b/>
              </w:rPr>
              <w:t>Flujo Normal:</w:t>
            </w:r>
          </w:p>
        </w:tc>
        <w:tc>
          <w:tcPr>
            <w:tcW w:w="4414" w:type="dxa"/>
          </w:tcPr>
          <w:p w:rsidR="006C177B" w:rsidRPr="00F21615" w:rsidRDefault="006C177B" w:rsidP="00A7670B">
            <w:pPr>
              <w:rPr>
                <w:b/>
              </w:rPr>
            </w:pPr>
            <w:r w:rsidRPr="00F21615">
              <w:rPr>
                <w:b/>
              </w:rPr>
              <w:t>Exitoso</w:t>
            </w:r>
            <w:r>
              <w:rPr>
                <w:b/>
              </w:rPr>
              <w:t xml:space="preserve"> – Ver </w:t>
            </w:r>
            <w:r w:rsidR="00430357">
              <w:rPr>
                <w:b/>
              </w:rPr>
              <w:t>convenios</w:t>
            </w:r>
          </w:p>
          <w:p w:rsidR="006C177B" w:rsidRDefault="006C177B" w:rsidP="00A7670B">
            <w:r>
              <w:t>1a.- El usuario ingresa a la sección correspondiente del sistema.</w:t>
            </w:r>
          </w:p>
          <w:p w:rsidR="006C177B" w:rsidRDefault="006C177B" w:rsidP="00A7670B">
            <w:r>
              <w:t>2a.- El sistema despliega las opciones para interactuar.</w:t>
            </w:r>
          </w:p>
          <w:p w:rsidR="006C177B" w:rsidRDefault="006C177B" w:rsidP="00A7670B">
            <w:r>
              <w:t xml:space="preserve">3a.- El usuario ingresa a la sección </w:t>
            </w:r>
            <w:r w:rsidR="00430357">
              <w:rPr>
                <w:i/>
              </w:rPr>
              <w:t>ver convenios</w:t>
            </w:r>
            <w:r>
              <w:rPr>
                <w:i/>
              </w:rPr>
              <w:t>.</w:t>
            </w:r>
          </w:p>
          <w:p w:rsidR="006C177B" w:rsidRDefault="006C177B" w:rsidP="00A7670B">
            <w:r>
              <w:t xml:space="preserve">4a.- El sistema despliega una tabla con los </w:t>
            </w:r>
            <w:r w:rsidR="00430357">
              <w:t>convenios</w:t>
            </w:r>
            <w:r>
              <w:t xml:space="preserve"> que se han realizado</w:t>
            </w:r>
            <w:r w:rsidR="00430357">
              <w:t xml:space="preserve"> y opciones de búsqueda</w:t>
            </w:r>
            <w:r>
              <w:t>.</w:t>
            </w:r>
          </w:p>
          <w:p w:rsidR="006C177B" w:rsidRDefault="006C177B" w:rsidP="00A7670B">
            <w:r>
              <w:t>5a.- El usuario sale de la página.</w:t>
            </w:r>
          </w:p>
          <w:p w:rsidR="006C177B" w:rsidRDefault="006C177B" w:rsidP="00A7670B"/>
          <w:p w:rsidR="006C177B" w:rsidRDefault="006C177B" w:rsidP="00A7670B">
            <w:pPr>
              <w:rPr>
                <w:b/>
              </w:rPr>
            </w:pPr>
            <w:r w:rsidRPr="00751A70">
              <w:rPr>
                <w:b/>
              </w:rPr>
              <w:t>Exitoso –</w:t>
            </w:r>
            <w:r w:rsidR="00430357">
              <w:rPr>
                <w:b/>
              </w:rPr>
              <w:t xml:space="preserve"> Registrar conveni</w:t>
            </w:r>
            <w:r>
              <w:rPr>
                <w:b/>
              </w:rPr>
              <w:t>o</w:t>
            </w:r>
          </w:p>
          <w:p w:rsidR="006C177B" w:rsidRDefault="006C177B" w:rsidP="00A7670B">
            <w:r>
              <w:t xml:space="preserve">3b.- El usuario ingresa a la sección </w:t>
            </w:r>
            <w:r w:rsidRPr="00656E6B">
              <w:rPr>
                <w:i/>
              </w:rPr>
              <w:t>Agregar</w:t>
            </w:r>
            <w:r w:rsidR="00430357">
              <w:rPr>
                <w:i/>
              </w:rPr>
              <w:t xml:space="preserve"> convenio</w:t>
            </w:r>
            <w:r>
              <w:t>.</w:t>
            </w:r>
          </w:p>
          <w:p w:rsidR="006C177B" w:rsidRDefault="006C177B" w:rsidP="00A7670B">
            <w:r>
              <w:t>4b.- El sistema despliega un formulario con los datos para agregar el registro de un</w:t>
            </w:r>
            <w:r w:rsidR="00430357">
              <w:t xml:space="preserve"> convenio</w:t>
            </w:r>
            <w:r>
              <w:t>.</w:t>
            </w:r>
          </w:p>
          <w:p w:rsidR="006C177B" w:rsidRDefault="006C177B" w:rsidP="00A7670B">
            <w:r>
              <w:t>5b.- El usuario llena los campos con información válida y envía el formulario.</w:t>
            </w:r>
          </w:p>
          <w:p w:rsidR="006C177B" w:rsidRDefault="006C177B" w:rsidP="00A7670B">
            <w:r>
              <w:lastRenderedPageBreak/>
              <w:t>6b.- El sistema da retroalimentación de la transacción y regresa al usuario al formulario vacío.</w:t>
            </w:r>
          </w:p>
          <w:p w:rsidR="006C177B" w:rsidRDefault="006C177B" w:rsidP="00A7670B">
            <w:r>
              <w:t>7b.- El usuario sale de la sección</w:t>
            </w:r>
            <w:r w:rsidR="00430357">
              <w:t>.</w:t>
            </w:r>
          </w:p>
          <w:p w:rsidR="006C177B" w:rsidRDefault="006C177B" w:rsidP="00A7670B"/>
          <w:p w:rsidR="006C177B" w:rsidRDefault="006C177B" w:rsidP="00A7670B">
            <w:pPr>
              <w:rPr>
                <w:b/>
              </w:rPr>
            </w:pPr>
            <w:r w:rsidRPr="000C4B83">
              <w:rPr>
                <w:b/>
              </w:rPr>
              <w:t xml:space="preserve">Exitoso – </w:t>
            </w:r>
            <w:r w:rsidR="00430357">
              <w:rPr>
                <w:b/>
              </w:rPr>
              <w:t>Actualizar convenio</w:t>
            </w:r>
          </w:p>
          <w:p w:rsidR="006C177B" w:rsidRDefault="006C177B" w:rsidP="00A7670B">
            <w:r>
              <w:t xml:space="preserve">3c.- El usuario ingresa a la sección </w:t>
            </w:r>
            <w:r w:rsidR="00430357">
              <w:rPr>
                <w:i/>
              </w:rPr>
              <w:t>actualizar conveni</w:t>
            </w:r>
            <w:r>
              <w:rPr>
                <w:i/>
              </w:rPr>
              <w:t>o</w:t>
            </w:r>
            <w:r>
              <w:t>.</w:t>
            </w:r>
          </w:p>
          <w:p w:rsidR="006C177B" w:rsidRDefault="006C177B" w:rsidP="00A7670B">
            <w:r>
              <w:t xml:space="preserve">4c.- El sistema despliega un formulario con campos para </w:t>
            </w:r>
            <w:r w:rsidR="00430357">
              <w:t xml:space="preserve">actualizar el convenio, entre esos campos, está </w:t>
            </w:r>
            <w:r w:rsidR="00430357">
              <w:rPr>
                <w:i/>
              </w:rPr>
              <w:t>borrar convenio</w:t>
            </w:r>
            <w:r>
              <w:t>.</w:t>
            </w:r>
          </w:p>
          <w:p w:rsidR="006C177B" w:rsidRDefault="006C177B" w:rsidP="00A7670B">
            <w:r>
              <w:t>5c.- El usuario rellena los campos con datos válidos y envía el formulario.</w:t>
            </w:r>
          </w:p>
          <w:p w:rsidR="006C177B" w:rsidRDefault="006C177B" w:rsidP="00A7670B">
            <w:r>
              <w:t>6c.- El sistema informa el estado de la operación y regresa al usuario a la misma sección con los campos vacíos.</w:t>
            </w:r>
          </w:p>
          <w:p w:rsidR="006C177B" w:rsidRDefault="006C177B" w:rsidP="00A7670B">
            <w:r>
              <w:t>7c.- El usuario sale de la sección.</w:t>
            </w:r>
          </w:p>
          <w:p w:rsidR="006C177B" w:rsidRPr="000C4B83" w:rsidRDefault="006C177B" w:rsidP="00A7670B"/>
        </w:tc>
      </w:tr>
      <w:tr w:rsidR="006C177B" w:rsidTr="00A7670B">
        <w:trPr>
          <w:trHeight w:val="912"/>
        </w:trPr>
        <w:tc>
          <w:tcPr>
            <w:tcW w:w="4414" w:type="dxa"/>
          </w:tcPr>
          <w:p w:rsidR="006C177B" w:rsidRDefault="006C177B" w:rsidP="00A7670B">
            <w:pPr>
              <w:rPr>
                <w:b/>
              </w:rPr>
            </w:pPr>
            <w:r>
              <w:rPr>
                <w:b/>
              </w:rPr>
              <w:lastRenderedPageBreak/>
              <w:t>Flujo Alterno:</w:t>
            </w:r>
          </w:p>
        </w:tc>
        <w:tc>
          <w:tcPr>
            <w:tcW w:w="4414" w:type="dxa"/>
          </w:tcPr>
          <w:p w:rsidR="006C177B" w:rsidRDefault="00430357" w:rsidP="00430357">
            <w:r>
              <w:rPr>
                <w:b/>
              </w:rPr>
              <w:t>Alterno</w:t>
            </w:r>
            <w:r w:rsidR="006C177B" w:rsidRPr="004F59F6">
              <w:rPr>
                <w:b/>
              </w:rPr>
              <w:t xml:space="preserve"> – </w:t>
            </w:r>
            <w:r>
              <w:rPr>
                <w:b/>
              </w:rPr>
              <w:t>Ver convenios</w:t>
            </w:r>
          </w:p>
          <w:p w:rsidR="006C177B" w:rsidRDefault="00430357" w:rsidP="00A7670B">
            <w:r>
              <w:t>5d</w:t>
            </w:r>
            <w:r w:rsidR="006C177B">
              <w:t xml:space="preserve">.- El usuario decide </w:t>
            </w:r>
            <w:r>
              <w:t>filtrar la visualización de convenios agregando un criterio de búsqueda</w:t>
            </w:r>
          </w:p>
          <w:p w:rsidR="006C177B" w:rsidRDefault="00430357" w:rsidP="00A7670B">
            <w:r>
              <w:t>5d</w:t>
            </w:r>
            <w:r w:rsidR="006C177B">
              <w:t xml:space="preserve">.- El sistema </w:t>
            </w:r>
            <w:r>
              <w:t>muestra los convenios relaciones.</w:t>
            </w:r>
          </w:p>
          <w:p w:rsidR="00430357" w:rsidRDefault="00430357" w:rsidP="00A7670B">
            <w:r>
              <w:t>6d.- Regresa al flujo normal</w:t>
            </w:r>
          </w:p>
          <w:p w:rsidR="006C177B" w:rsidRDefault="006C177B" w:rsidP="00A7670B"/>
          <w:p w:rsidR="006C177B" w:rsidRPr="004F59F6" w:rsidRDefault="006C177B" w:rsidP="00A7670B">
            <w:pPr>
              <w:rPr>
                <w:b/>
              </w:rPr>
            </w:pPr>
            <w:r w:rsidRPr="004F59F6">
              <w:rPr>
                <w:b/>
              </w:rPr>
              <w:t xml:space="preserve">Fallido – Registrar </w:t>
            </w:r>
            <w:r w:rsidR="00430357">
              <w:rPr>
                <w:b/>
              </w:rPr>
              <w:t>convenio</w:t>
            </w:r>
          </w:p>
          <w:p w:rsidR="006C177B" w:rsidRPr="004F59F6" w:rsidRDefault="006C177B" w:rsidP="00A7670B">
            <w:pPr>
              <w:rPr>
                <w:b/>
              </w:rPr>
            </w:pPr>
            <w:r w:rsidRPr="004F59F6">
              <w:rPr>
                <w:b/>
              </w:rPr>
              <w:t>Campos incorrectos</w:t>
            </w:r>
          </w:p>
          <w:p w:rsidR="006C177B" w:rsidRDefault="00430357" w:rsidP="00A7670B">
            <w:r>
              <w:t>6e</w:t>
            </w:r>
            <w:r w:rsidR="006C177B">
              <w:t>.- El usuario rellenó mal los campos.</w:t>
            </w:r>
          </w:p>
          <w:p w:rsidR="006C177B" w:rsidRDefault="00430357" w:rsidP="00A7670B">
            <w:r>
              <w:t>7e</w:t>
            </w:r>
            <w:r w:rsidR="006C177B">
              <w:t>.- El sistema informa que la información no es congruente o está incompleta.</w:t>
            </w:r>
          </w:p>
          <w:p w:rsidR="006C177B" w:rsidRDefault="00430357" w:rsidP="00A7670B">
            <w:r>
              <w:t>8e</w:t>
            </w:r>
            <w:r w:rsidR="006C177B">
              <w:t xml:space="preserve">.- El usuario corrige los campos del formulario y sigue con el flujo normal. </w:t>
            </w:r>
          </w:p>
          <w:p w:rsidR="006C177B" w:rsidRPr="00402262" w:rsidRDefault="006C177B" w:rsidP="00A7670B">
            <w:pPr>
              <w:rPr>
                <w:b/>
              </w:rPr>
            </w:pPr>
            <w:r>
              <w:rPr>
                <w:b/>
              </w:rPr>
              <w:t xml:space="preserve">Alterno - </w:t>
            </w:r>
            <w:r w:rsidRPr="00402262">
              <w:rPr>
                <w:b/>
              </w:rPr>
              <w:t>El usuario sale del sistema.</w:t>
            </w:r>
          </w:p>
          <w:p w:rsidR="006C177B" w:rsidRDefault="00430357" w:rsidP="00A7670B">
            <w:r>
              <w:t>5f</w:t>
            </w:r>
            <w:r w:rsidR="006C177B">
              <w:t>.- El usuario decide salir de la sección dando clic al botón de regresar.</w:t>
            </w:r>
          </w:p>
          <w:p w:rsidR="006C177B" w:rsidRDefault="00430357" w:rsidP="00A7670B">
            <w:r>
              <w:t>5f</w:t>
            </w:r>
            <w:r w:rsidR="006C177B">
              <w:t>.- El sistema envía al usuario a la sección anterior</w:t>
            </w:r>
            <w:r>
              <w:t>.</w:t>
            </w:r>
          </w:p>
          <w:p w:rsidR="00430357" w:rsidRDefault="00430357" w:rsidP="00430357"/>
          <w:p w:rsidR="00430357" w:rsidRPr="004F59F6" w:rsidRDefault="00430357" w:rsidP="00430357">
            <w:pPr>
              <w:rPr>
                <w:b/>
              </w:rPr>
            </w:pPr>
            <w:r w:rsidRPr="004F59F6">
              <w:rPr>
                <w:b/>
              </w:rPr>
              <w:t>Fallido –</w:t>
            </w:r>
            <w:r>
              <w:rPr>
                <w:b/>
              </w:rPr>
              <w:t>Actualizar convenio</w:t>
            </w:r>
          </w:p>
          <w:p w:rsidR="00430357" w:rsidRPr="004F59F6" w:rsidRDefault="00430357" w:rsidP="00430357">
            <w:pPr>
              <w:rPr>
                <w:b/>
              </w:rPr>
            </w:pPr>
            <w:r w:rsidRPr="004F59F6">
              <w:rPr>
                <w:b/>
              </w:rPr>
              <w:t>Campos incorrectos</w:t>
            </w:r>
          </w:p>
          <w:p w:rsidR="00430357" w:rsidRDefault="00430357" w:rsidP="00430357">
            <w:r>
              <w:t>6g.- El usuario rellenó mal los campos.</w:t>
            </w:r>
          </w:p>
          <w:p w:rsidR="00430357" w:rsidRDefault="00430357" w:rsidP="00430357">
            <w:r>
              <w:t>7g.- El sistema informa que la información no es congruente o está incompleta.</w:t>
            </w:r>
          </w:p>
          <w:p w:rsidR="00430357" w:rsidRDefault="00430357" w:rsidP="00430357">
            <w:r>
              <w:t xml:space="preserve">8g.- El usuario corrige los campos del formulario y sigue con el flujo normal. </w:t>
            </w:r>
          </w:p>
          <w:p w:rsidR="00430357" w:rsidRPr="00402262" w:rsidRDefault="00430357" w:rsidP="00430357">
            <w:pPr>
              <w:rPr>
                <w:b/>
              </w:rPr>
            </w:pPr>
            <w:r>
              <w:rPr>
                <w:b/>
              </w:rPr>
              <w:t xml:space="preserve">Alterno - </w:t>
            </w:r>
            <w:r w:rsidRPr="00402262">
              <w:rPr>
                <w:b/>
              </w:rPr>
              <w:t>El usuario sale del sistema.</w:t>
            </w:r>
          </w:p>
          <w:p w:rsidR="00430357" w:rsidRDefault="00430357" w:rsidP="00430357">
            <w:r>
              <w:lastRenderedPageBreak/>
              <w:t>5h.- El usuario decide salir de la sección dando clic al botón de regresar.</w:t>
            </w:r>
          </w:p>
          <w:p w:rsidR="00430357" w:rsidRDefault="00430357" w:rsidP="00430357">
            <w:r>
              <w:t>5h.- El sistema envía al usuario a la sección anterior.</w:t>
            </w:r>
          </w:p>
          <w:p w:rsidR="006C177B" w:rsidRDefault="006C177B" w:rsidP="00A7670B"/>
        </w:tc>
      </w:tr>
      <w:tr w:rsidR="006C177B" w:rsidTr="00A7670B">
        <w:trPr>
          <w:trHeight w:val="912"/>
        </w:trPr>
        <w:tc>
          <w:tcPr>
            <w:tcW w:w="4414" w:type="dxa"/>
          </w:tcPr>
          <w:p w:rsidR="006C177B" w:rsidRDefault="006C177B" w:rsidP="00A7670B">
            <w:pPr>
              <w:rPr>
                <w:b/>
              </w:rPr>
            </w:pPr>
            <w:r>
              <w:rPr>
                <w:b/>
              </w:rPr>
              <w:lastRenderedPageBreak/>
              <w:t xml:space="preserve">Excepción </w:t>
            </w:r>
          </w:p>
        </w:tc>
        <w:tc>
          <w:tcPr>
            <w:tcW w:w="4414" w:type="dxa"/>
          </w:tcPr>
          <w:p w:rsidR="006C177B" w:rsidRDefault="006C177B" w:rsidP="00A7670B">
            <w:r>
              <w:rPr>
                <w:b/>
              </w:rPr>
              <w:t>Indeseable</w:t>
            </w:r>
          </w:p>
          <w:p w:rsidR="006C177B" w:rsidRDefault="00430357" w:rsidP="00A7670B">
            <w:r>
              <w:t>4i</w:t>
            </w:r>
            <w:r w:rsidR="006C177B">
              <w:t xml:space="preserve">.- El sistema no puede conectarse con la </w:t>
            </w:r>
            <w:r w:rsidR="00F20581">
              <w:t>BD</w:t>
            </w:r>
            <w:r w:rsidR="006C177B">
              <w:t xml:space="preserve"> e informa sobre el inconveniente.</w:t>
            </w:r>
          </w:p>
          <w:p w:rsidR="006C177B" w:rsidRDefault="006C177B" w:rsidP="00A7670B">
            <w:r>
              <w:t>5</w:t>
            </w:r>
            <w:r w:rsidR="00430357">
              <w:t>i</w:t>
            </w:r>
            <w:r>
              <w:t>.- El usuario desiste y regresa al menú.</w:t>
            </w:r>
          </w:p>
          <w:p w:rsidR="006C177B" w:rsidRPr="00F21615" w:rsidRDefault="006C177B" w:rsidP="00A7670B"/>
        </w:tc>
      </w:tr>
      <w:tr w:rsidR="006C177B" w:rsidTr="00A7670B">
        <w:trPr>
          <w:trHeight w:val="912"/>
        </w:trPr>
        <w:tc>
          <w:tcPr>
            <w:tcW w:w="4414" w:type="dxa"/>
          </w:tcPr>
          <w:p w:rsidR="006C177B" w:rsidRDefault="006C177B" w:rsidP="00A7670B">
            <w:pPr>
              <w:rPr>
                <w:b/>
              </w:rPr>
            </w:pPr>
            <w:r>
              <w:rPr>
                <w:b/>
              </w:rPr>
              <w:t>Postcondiciones</w:t>
            </w:r>
          </w:p>
        </w:tc>
        <w:tc>
          <w:tcPr>
            <w:tcW w:w="4414" w:type="dxa"/>
          </w:tcPr>
          <w:p w:rsidR="006C177B" w:rsidRDefault="006C177B" w:rsidP="00A7670B"/>
        </w:tc>
      </w:tr>
      <w:tr w:rsidR="006C177B" w:rsidTr="00A7670B">
        <w:trPr>
          <w:trHeight w:val="912"/>
        </w:trPr>
        <w:tc>
          <w:tcPr>
            <w:tcW w:w="4414" w:type="dxa"/>
          </w:tcPr>
          <w:p w:rsidR="006C177B" w:rsidRDefault="006C177B" w:rsidP="00A7670B">
            <w:pPr>
              <w:rPr>
                <w:b/>
              </w:rPr>
            </w:pPr>
            <w:r>
              <w:rPr>
                <w:b/>
              </w:rPr>
              <w:t>Entrada:</w:t>
            </w:r>
          </w:p>
        </w:tc>
        <w:tc>
          <w:tcPr>
            <w:tcW w:w="4414" w:type="dxa"/>
          </w:tcPr>
          <w:p w:rsidR="006C177B" w:rsidRDefault="00430357" w:rsidP="00A7670B">
            <w:r>
              <w:t>Datos de convenio.</w:t>
            </w:r>
          </w:p>
          <w:p w:rsidR="00430357" w:rsidRDefault="00430357" w:rsidP="00A7670B">
            <w:r>
              <w:t>Criterios de búsqueda</w:t>
            </w:r>
          </w:p>
          <w:p w:rsidR="006C177B" w:rsidRDefault="006C177B" w:rsidP="00A7670B"/>
        </w:tc>
      </w:tr>
      <w:tr w:rsidR="006C177B" w:rsidTr="00A7670B">
        <w:trPr>
          <w:trHeight w:val="912"/>
        </w:trPr>
        <w:tc>
          <w:tcPr>
            <w:tcW w:w="4414" w:type="dxa"/>
          </w:tcPr>
          <w:p w:rsidR="006C177B" w:rsidRDefault="006C177B" w:rsidP="00A7670B">
            <w:pPr>
              <w:rPr>
                <w:b/>
              </w:rPr>
            </w:pPr>
            <w:r>
              <w:rPr>
                <w:b/>
              </w:rPr>
              <w:t>Salida:</w:t>
            </w:r>
          </w:p>
        </w:tc>
        <w:tc>
          <w:tcPr>
            <w:tcW w:w="4414" w:type="dxa"/>
          </w:tcPr>
          <w:p w:rsidR="006C177B" w:rsidRDefault="00430357" w:rsidP="00A7670B">
            <w:r>
              <w:t>Registros de convenios.</w:t>
            </w:r>
          </w:p>
          <w:p w:rsidR="00430357" w:rsidRDefault="00430357" w:rsidP="00A7670B">
            <w:r>
              <w:t>Estado de la operación.</w:t>
            </w:r>
          </w:p>
        </w:tc>
      </w:tr>
      <w:tr w:rsidR="006C177B" w:rsidTr="00A7670B">
        <w:trPr>
          <w:trHeight w:val="912"/>
        </w:trPr>
        <w:tc>
          <w:tcPr>
            <w:tcW w:w="4414" w:type="dxa"/>
          </w:tcPr>
          <w:p w:rsidR="006C177B" w:rsidRDefault="006C177B" w:rsidP="00A7670B">
            <w:pPr>
              <w:rPr>
                <w:b/>
              </w:rPr>
            </w:pPr>
            <w:r>
              <w:rPr>
                <w:b/>
              </w:rPr>
              <w:t>Prioridad:</w:t>
            </w:r>
          </w:p>
        </w:tc>
        <w:tc>
          <w:tcPr>
            <w:tcW w:w="4414" w:type="dxa"/>
          </w:tcPr>
          <w:p w:rsidR="006C177B" w:rsidRDefault="006C177B" w:rsidP="00A7670B">
            <w:r>
              <w:t>Deseable</w:t>
            </w:r>
          </w:p>
        </w:tc>
      </w:tr>
    </w:tbl>
    <w:p w:rsidR="006C177B" w:rsidRDefault="006C177B" w:rsidP="0069144F">
      <w:pPr>
        <w:jc w:val="both"/>
        <w:rPr>
          <w:rFonts w:ascii="Arial" w:hAnsi="Arial" w:cs="Arial"/>
          <w:sz w:val="28"/>
          <w:szCs w:val="28"/>
        </w:rPr>
      </w:pPr>
    </w:p>
    <w:p w:rsidR="00A7670B" w:rsidRDefault="00A7670B" w:rsidP="00A7670B">
      <w:pPr>
        <w:pStyle w:val="H3"/>
        <w:outlineLvl w:val="2"/>
      </w:pPr>
      <w:bookmarkStart w:id="39" w:name="_Toc451513819"/>
      <w:r>
        <w:t>Agregar usuario</w:t>
      </w:r>
      <w:bookmarkEnd w:id="39"/>
    </w:p>
    <w:tbl>
      <w:tblPr>
        <w:tblStyle w:val="Tablaconcuadrcula"/>
        <w:tblW w:w="0" w:type="auto"/>
        <w:tblLayout w:type="fixed"/>
        <w:tblLook w:val="04A0" w:firstRow="1" w:lastRow="0" w:firstColumn="1" w:lastColumn="0" w:noHBand="0" w:noVBand="1"/>
      </w:tblPr>
      <w:tblGrid>
        <w:gridCol w:w="4414"/>
        <w:gridCol w:w="4414"/>
      </w:tblGrid>
      <w:tr w:rsidR="00A7670B" w:rsidTr="00A7670B">
        <w:trPr>
          <w:trHeight w:val="912"/>
        </w:trPr>
        <w:tc>
          <w:tcPr>
            <w:tcW w:w="4414" w:type="dxa"/>
          </w:tcPr>
          <w:p w:rsidR="00A7670B" w:rsidRPr="005B321B" w:rsidRDefault="00A7670B" w:rsidP="00A7670B">
            <w:pPr>
              <w:rPr>
                <w:b/>
              </w:rPr>
            </w:pPr>
            <w:r w:rsidRPr="005B321B">
              <w:rPr>
                <w:b/>
              </w:rPr>
              <w:t>ID:</w:t>
            </w:r>
          </w:p>
        </w:tc>
        <w:tc>
          <w:tcPr>
            <w:tcW w:w="4414" w:type="dxa"/>
          </w:tcPr>
          <w:p w:rsidR="00A7670B" w:rsidRDefault="00A7670B" w:rsidP="00A7670B">
            <w:r>
              <w:t>CU-7</w:t>
            </w:r>
          </w:p>
        </w:tc>
      </w:tr>
      <w:tr w:rsidR="00A7670B" w:rsidTr="00A7670B">
        <w:trPr>
          <w:trHeight w:val="912"/>
        </w:trPr>
        <w:tc>
          <w:tcPr>
            <w:tcW w:w="4414" w:type="dxa"/>
          </w:tcPr>
          <w:p w:rsidR="00A7670B" w:rsidRPr="005B321B" w:rsidRDefault="00A7670B" w:rsidP="00A7670B">
            <w:pPr>
              <w:rPr>
                <w:b/>
              </w:rPr>
            </w:pPr>
            <w:r>
              <w:rPr>
                <w:b/>
              </w:rPr>
              <w:t>Nombre:</w:t>
            </w:r>
          </w:p>
        </w:tc>
        <w:tc>
          <w:tcPr>
            <w:tcW w:w="4414" w:type="dxa"/>
          </w:tcPr>
          <w:p w:rsidR="00A7670B" w:rsidRDefault="00A7670B" w:rsidP="00A7670B">
            <w:r>
              <w:t>Agregar usuario</w:t>
            </w:r>
          </w:p>
        </w:tc>
      </w:tr>
      <w:tr w:rsidR="00A7670B" w:rsidTr="00A7670B">
        <w:trPr>
          <w:trHeight w:val="912"/>
        </w:trPr>
        <w:tc>
          <w:tcPr>
            <w:tcW w:w="4414" w:type="dxa"/>
          </w:tcPr>
          <w:p w:rsidR="00A7670B" w:rsidRPr="005B321B" w:rsidRDefault="00A7670B" w:rsidP="00A7670B">
            <w:pPr>
              <w:rPr>
                <w:b/>
              </w:rPr>
            </w:pPr>
            <w:r>
              <w:rPr>
                <w:b/>
              </w:rPr>
              <w:t>Actor:</w:t>
            </w:r>
          </w:p>
        </w:tc>
        <w:tc>
          <w:tcPr>
            <w:tcW w:w="4414" w:type="dxa"/>
          </w:tcPr>
          <w:p w:rsidR="00A7670B" w:rsidRDefault="00A7670B" w:rsidP="00A7670B">
            <w:r>
              <w:t>Bibliotecario</w:t>
            </w:r>
          </w:p>
        </w:tc>
      </w:tr>
      <w:tr w:rsidR="00A7670B" w:rsidTr="00A7670B">
        <w:trPr>
          <w:trHeight w:val="912"/>
        </w:trPr>
        <w:tc>
          <w:tcPr>
            <w:tcW w:w="4414" w:type="dxa"/>
          </w:tcPr>
          <w:p w:rsidR="00A7670B" w:rsidRPr="005B321B" w:rsidRDefault="00A7670B" w:rsidP="00A7670B">
            <w:pPr>
              <w:rPr>
                <w:b/>
              </w:rPr>
            </w:pPr>
            <w:r>
              <w:rPr>
                <w:b/>
              </w:rPr>
              <w:t>Fecha de Creación:</w:t>
            </w:r>
          </w:p>
        </w:tc>
        <w:tc>
          <w:tcPr>
            <w:tcW w:w="4414" w:type="dxa"/>
          </w:tcPr>
          <w:p w:rsidR="00A7670B" w:rsidRDefault="00A7670B" w:rsidP="00A7670B">
            <w:r>
              <w:t>8/03/2016</w:t>
            </w:r>
          </w:p>
        </w:tc>
      </w:tr>
      <w:tr w:rsidR="00A7670B" w:rsidTr="00A7670B">
        <w:trPr>
          <w:trHeight w:val="912"/>
        </w:trPr>
        <w:tc>
          <w:tcPr>
            <w:tcW w:w="4414" w:type="dxa"/>
          </w:tcPr>
          <w:p w:rsidR="00A7670B" w:rsidRPr="005B321B" w:rsidRDefault="00A7670B" w:rsidP="00A7670B">
            <w:pPr>
              <w:rPr>
                <w:b/>
              </w:rPr>
            </w:pPr>
            <w:r>
              <w:rPr>
                <w:b/>
              </w:rPr>
              <w:t>Fecha de Modificación:</w:t>
            </w:r>
          </w:p>
        </w:tc>
        <w:tc>
          <w:tcPr>
            <w:tcW w:w="4414" w:type="dxa"/>
          </w:tcPr>
          <w:p w:rsidR="00A7670B" w:rsidRDefault="00A7670B" w:rsidP="00A7670B">
            <w:r>
              <w:t>17/05/2016</w:t>
            </w:r>
          </w:p>
        </w:tc>
      </w:tr>
      <w:tr w:rsidR="00A7670B" w:rsidTr="00A7670B">
        <w:trPr>
          <w:trHeight w:val="912"/>
        </w:trPr>
        <w:tc>
          <w:tcPr>
            <w:tcW w:w="4414" w:type="dxa"/>
          </w:tcPr>
          <w:p w:rsidR="00A7670B" w:rsidRPr="005B321B" w:rsidRDefault="00A7670B" w:rsidP="00A7670B">
            <w:pPr>
              <w:rPr>
                <w:b/>
              </w:rPr>
            </w:pPr>
            <w:r>
              <w:rPr>
                <w:b/>
              </w:rPr>
              <w:lastRenderedPageBreak/>
              <w:t>Autores:</w:t>
            </w:r>
          </w:p>
        </w:tc>
        <w:tc>
          <w:tcPr>
            <w:tcW w:w="4414" w:type="dxa"/>
          </w:tcPr>
          <w:p w:rsidR="00A7670B" w:rsidRDefault="00A7670B" w:rsidP="00A7670B">
            <w:r>
              <w:t>FRANCISCO GERARDO MARES SOLANO</w:t>
            </w:r>
          </w:p>
        </w:tc>
      </w:tr>
      <w:tr w:rsidR="00A7670B" w:rsidTr="00A7670B">
        <w:trPr>
          <w:trHeight w:val="912"/>
        </w:trPr>
        <w:tc>
          <w:tcPr>
            <w:tcW w:w="4414" w:type="dxa"/>
          </w:tcPr>
          <w:p w:rsidR="00A7670B" w:rsidRPr="005B321B" w:rsidRDefault="00A7670B" w:rsidP="00A7670B">
            <w:pPr>
              <w:rPr>
                <w:b/>
              </w:rPr>
            </w:pPr>
            <w:r>
              <w:rPr>
                <w:b/>
              </w:rPr>
              <w:t>Descripción:</w:t>
            </w:r>
          </w:p>
        </w:tc>
        <w:tc>
          <w:tcPr>
            <w:tcW w:w="4414" w:type="dxa"/>
          </w:tcPr>
          <w:p w:rsidR="00A7670B" w:rsidRDefault="00A7670B" w:rsidP="00A7670B">
            <w:r>
              <w:t>El usuario registra a los alumnos y profesores en el sistema</w:t>
            </w:r>
          </w:p>
        </w:tc>
      </w:tr>
      <w:tr w:rsidR="00A7670B" w:rsidTr="00A7670B">
        <w:trPr>
          <w:trHeight w:val="912"/>
        </w:trPr>
        <w:tc>
          <w:tcPr>
            <w:tcW w:w="4414" w:type="dxa"/>
          </w:tcPr>
          <w:p w:rsidR="00A7670B" w:rsidRPr="005B321B" w:rsidRDefault="00A7670B" w:rsidP="00A7670B">
            <w:pPr>
              <w:rPr>
                <w:b/>
              </w:rPr>
            </w:pPr>
            <w:r>
              <w:rPr>
                <w:b/>
              </w:rPr>
              <w:t>Precondiciones:</w:t>
            </w:r>
          </w:p>
        </w:tc>
        <w:tc>
          <w:tcPr>
            <w:tcW w:w="4414" w:type="dxa"/>
          </w:tcPr>
          <w:p w:rsidR="00A7670B" w:rsidRDefault="00A7670B" w:rsidP="00A7670B">
            <w:r>
              <w:t xml:space="preserve">Deben existir en el </w:t>
            </w:r>
            <w:r w:rsidR="00F20581">
              <w:t>BD</w:t>
            </w:r>
            <w:r>
              <w:t xml:space="preserve"> del sistema de la UV.</w:t>
            </w:r>
          </w:p>
        </w:tc>
      </w:tr>
      <w:tr w:rsidR="00A7670B" w:rsidTr="00A7670B">
        <w:trPr>
          <w:trHeight w:val="912"/>
        </w:trPr>
        <w:tc>
          <w:tcPr>
            <w:tcW w:w="4414" w:type="dxa"/>
          </w:tcPr>
          <w:p w:rsidR="00A7670B" w:rsidRDefault="00A7670B" w:rsidP="00A7670B">
            <w:pPr>
              <w:rPr>
                <w:b/>
              </w:rPr>
            </w:pPr>
            <w:r>
              <w:rPr>
                <w:b/>
              </w:rPr>
              <w:t>Flujo Normal:</w:t>
            </w:r>
          </w:p>
        </w:tc>
        <w:tc>
          <w:tcPr>
            <w:tcW w:w="4414" w:type="dxa"/>
          </w:tcPr>
          <w:p w:rsidR="00A7670B" w:rsidRPr="00D26FB4" w:rsidRDefault="00A7670B" w:rsidP="00A7670B">
            <w:pPr>
              <w:rPr>
                <w:b/>
              </w:rPr>
            </w:pPr>
            <w:r w:rsidRPr="00D26FB4">
              <w:rPr>
                <w:b/>
              </w:rPr>
              <w:t xml:space="preserve">Exitoso – </w:t>
            </w:r>
            <w:r>
              <w:rPr>
                <w:b/>
              </w:rPr>
              <w:t>Usuario agregado</w:t>
            </w:r>
          </w:p>
          <w:p w:rsidR="00A7670B" w:rsidRDefault="00A7670B" w:rsidP="00A7670B">
            <w:r>
              <w:t>1ª.- El usuario ingresa a la sección correspondiente</w:t>
            </w:r>
          </w:p>
          <w:p w:rsidR="00A7670B" w:rsidRDefault="00A7670B" w:rsidP="00A7670B">
            <w:r>
              <w:t>2ª.- El sistema muestra un campo para agregar la matrícula del nuevo registro</w:t>
            </w:r>
          </w:p>
          <w:p w:rsidR="00A7670B" w:rsidRDefault="00A7670B" w:rsidP="00A7670B">
            <w:r>
              <w:t>3ª.- El usuario introduce la matrícula correspondiente.</w:t>
            </w:r>
          </w:p>
          <w:p w:rsidR="00A7670B" w:rsidRDefault="00A7670B" w:rsidP="00A7670B">
            <w:r>
              <w:t>4ª.- El sistema pide confirmación de la acción.</w:t>
            </w:r>
          </w:p>
          <w:p w:rsidR="00A7670B" w:rsidRDefault="00A7670B" w:rsidP="00A7670B">
            <w:r>
              <w:t>5ª.- El usuario acepta la solicitud.</w:t>
            </w:r>
          </w:p>
          <w:p w:rsidR="00A7670B" w:rsidRDefault="00A7670B" w:rsidP="00A7670B">
            <w:r>
              <w:t>6ª.- El sistema informa que el usuario ha sido registrado.</w:t>
            </w:r>
          </w:p>
        </w:tc>
      </w:tr>
      <w:tr w:rsidR="00A7670B" w:rsidTr="00A7670B">
        <w:trPr>
          <w:trHeight w:val="912"/>
        </w:trPr>
        <w:tc>
          <w:tcPr>
            <w:tcW w:w="4414" w:type="dxa"/>
          </w:tcPr>
          <w:p w:rsidR="00A7670B" w:rsidRDefault="00A7670B" w:rsidP="00A7670B">
            <w:pPr>
              <w:rPr>
                <w:b/>
              </w:rPr>
            </w:pPr>
            <w:r>
              <w:rPr>
                <w:b/>
              </w:rPr>
              <w:t>Flujo Alterno:</w:t>
            </w:r>
          </w:p>
        </w:tc>
        <w:tc>
          <w:tcPr>
            <w:tcW w:w="4414" w:type="dxa"/>
          </w:tcPr>
          <w:p w:rsidR="00A7670B" w:rsidRPr="00DD0B37" w:rsidRDefault="00A7670B" w:rsidP="00A7670B">
            <w:pPr>
              <w:rPr>
                <w:b/>
              </w:rPr>
            </w:pPr>
            <w:r w:rsidRPr="00DD0B37">
              <w:rPr>
                <w:b/>
              </w:rPr>
              <w:t xml:space="preserve">Alterno – </w:t>
            </w:r>
            <w:r>
              <w:rPr>
                <w:b/>
              </w:rPr>
              <w:t>Registro cancelado</w:t>
            </w:r>
          </w:p>
          <w:p w:rsidR="00A7670B" w:rsidRDefault="00A7670B" w:rsidP="00A7670B">
            <w:r>
              <w:t>5b.- El usuario cancela el registro.</w:t>
            </w:r>
          </w:p>
          <w:p w:rsidR="00A7670B" w:rsidRDefault="00A7670B" w:rsidP="00A7670B">
            <w:r>
              <w:t>6b.- El sistema regresa al usuario a la sección anterior.</w:t>
            </w:r>
          </w:p>
          <w:p w:rsidR="00A7670B" w:rsidRDefault="00A7670B" w:rsidP="00A7670B"/>
          <w:p w:rsidR="00A7670B" w:rsidRPr="00DD0B37" w:rsidRDefault="00A7670B" w:rsidP="00A7670B">
            <w:pPr>
              <w:rPr>
                <w:b/>
              </w:rPr>
            </w:pPr>
            <w:r w:rsidRPr="00DD0B37">
              <w:rPr>
                <w:b/>
              </w:rPr>
              <w:t xml:space="preserve">Fallido – Imposible </w:t>
            </w:r>
            <w:r w:rsidR="001D477C">
              <w:rPr>
                <w:b/>
              </w:rPr>
              <w:t>registrar</w:t>
            </w:r>
          </w:p>
          <w:p w:rsidR="00A7670B" w:rsidRDefault="00A7670B" w:rsidP="00A7670B">
            <w:r>
              <w:t xml:space="preserve">4c.- El sistema informa al usuario </w:t>
            </w:r>
            <w:r w:rsidR="001D477C">
              <w:t>ya está registrado</w:t>
            </w:r>
          </w:p>
          <w:p w:rsidR="00A7670B" w:rsidRDefault="00A7670B" w:rsidP="00A7670B">
            <w:r>
              <w:t>5c.- El usuario abandona el sistema.</w:t>
            </w:r>
          </w:p>
        </w:tc>
      </w:tr>
      <w:tr w:rsidR="00A7670B" w:rsidTr="00A7670B">
        <w:trPr>
          <w:trHeight w:val="912"/>
        </w:trPr>
        <w:tc>
          <w:tcPr>
            <w:tcW w:w="4414" w:type="dxa"/>
          </w:tcPr>
          <w:p w:rsidR="00A7670B" w:rsidRDefault="00A7670B" w:rsidP="00A7670B">
            <w:pPr>
              <w:rPr>
                <w:b/>
              </w:rPr>
            </w:pPr>
            <w:r>
              <w:rPr>
                <w:b/>
              </w:rPr>
              <w:t xml:space="preserve">Excepciones: </w:t>
            </w:r>
          </w:p>
        </w:tc>
        <w:tc>
          <w:tcPr>
            <w:tcW w:w="4414" w:type="dxa"/>
          </w:tcPr>
          <w:p w:rsidR="00A7670B" w:rsidRPr="00DD0B37" w:rsidRDefault="00A7670B" w:rsidP="00A7670B">
            <w:pPr>
              <w:rPr>
                <w:b/>
              </w:rPr>
            </w:pPr>
            <w:r>
              <w:rPr>
                <w:b/>
              </w:rPr>
              <w:t>Indeseable</w:t>
            </w:r>
            <w:r w:rsidRPr="00DD0B37">
              <w:rPr>
                <w:b/>
              </w:rPr>
              <w:t xml:space="preserve"> – Error al recibir datos</w:t>
            </w:r>
          </w:p>
          <w:p w:rsidR="00A7670B" w:rsidRDefault="00A7670B" w:rsidP="00A7670B">
            <w:r>
              <w:t xml:space="preserve">2d.- El sistema no puede conectar con la </w:t>
            </w:r>
            <w:r w:rsidR="00F20581">
              <w:t>BD</w:t>
            </w:r>
            <w:r>
              <w:t xml:space="preserve"> e informa sobre el problema.</w:t>
            </w:r>
          </w:p>
          <w:p w:rsidR="00A7670B" w:rsidRDefault="00A7670B" w:rsidP="00A7670B">
            <w:r>
              <w:t>3d.- El usuario sale del sistema.</w:t>
            </w:r>
          </w:p>
        </w:tc>
      </w:tr>
      <w:tr w:rsidR="00A7670B" w:rsidTr="00A7670B">
        <w:trPr>
          <w:trHeight w:val="912"/>
        </w:trPr>
        <w:tc>
          <w:tcPr>
            <w:tcW w:w="4414" w:type="dxa"/>
          </w:tcPr>
          <w:p w:rsidR="00A7670B" w:rsidRDefault="00A7670B" w:rsidP="00A7670B">
            <w:r>
              <w:rPr>
                <w:b/>
              </w:rPr>
              <w:t>Post-condiciones:</w:t>
            </w:r>
          </w:p>
          <w:p w:rsidR="00A7670B" w:rsidRDefault="00A7670B" w:rsidP="00A7670B">
            <w:pPr>
              <w:rPr>
                <w:b/>
              </w:rPr>
            </w:pPr>
          </w:p>
        </w:tc>
        <w:tc>
          <w:tcPr>
            <w:tcW w:w="4414" w:type="dxa"/>
          </w:tcPr>
          <w:p w:rsidR="00A7670B" w:rsidRDefault="001D477C" w:rsidP="00A7670B">
            <w:r>
              <w:t>Reservar ítem.</w:t>
            </w:r>
          </w:p>
          <w:p w:rsidR="001D477C" w:rsidRDefault="001D477C" w:rsidP="00A7670B">
            <w:r>
              <w:t>Generar deuda.</w:t>
            </w:r>
          </w:p>
        </w:tc>
      </w:tr>
      <w:tr w:rsidR="00A7670B" w:rsidTr="00A7670B">
        <w:trPr>
          <w:trHeight w:val="912"/>
        </w:trPr>
        <w:tc>
          <w:tcPr>
            <w:tcW w:w="4414" w:type="dxa"/>
          </w:tcPr>
          <w:p w:rsidR="00A7670B" w:rsidRDefault="00A7670B" w:rsidP="00A7670B">
            <w:pPr>
              <w:rPr>
                <w:b/>
              </w:rPr>
            </w:pPr>
            <w:r>
              <w:rPr>
                <w:b/>
              </w:rPr>
              <w:t>Entrada:</w:t>
            </w:r>
          </w:p>
        </w:tc>
        <w:tc>
          <w:tcPr>
            <w:tcW w:w="4414" w:type="dxa"/>
          </w:tcPr>
          <w:p w:rsidR="00A7670B" w:rsidRDefault="001D477C" w:rsidP="001D477C">
            <w:r>
              <w:t>Matrícula</w:t>
            </w:r>
          </w:p>
          <w:p w:rsidR="001D477C" w:rsidRDefault="001D477C" w:rsidP="001D477C">
            <w:r>
              <w:t>Confirmación de registro</w:t>
            </w:r>
          </w:p>
        </w:tc>
      </w:tr>
      <w:tr w:rsidR="00A7670B" w:rsidTr="00A7670B">
        <w:trPr>
          <w:trHeight w:val="912"/>
        </w:trPr>
        <w:tc>
          <w:tcPr>
            <w:tcW w:w="4414" w:type="dxa"/>
          </w:tcPr>
          <w:p w:rsidR="00A7670B" w:rsidRDefault="00A7670B" w:rsidP="00A7670B">
            <w:pPr>
              <w:rPr>
                <w:b/>
              </w:rPr>
            </w:pPr>
            <w:r>
              <w:rPr>
                <w:b/>
              </w:rPr>
              <w:t>Salida:</w:t>
            </w:r>
          </w:p>
        </w:tc>
        <w:tc>
          <w:tcPr>
            <w:tcW w:w="4414" w:type="dxa"/>
          </w:tcPr>
          <w:p w:rsidR="00A7670B" w:rsidRDefault="001D477C" w:rsidP="00A7670B">
            <w:r>
              <w:t>Estado del registro</w:t>
            </w:r>
          </w:p>
        </w:tc>
      </w:tr>
      <w:tr w:rsidR="00A7670B" w:rsidTr="00A7670B">
        <w:trPr>
          <w:trHeight w:val="912"/>
        </w:trPr>
        <w:tc>
          <w:tcPr>
            <w:tcW w:w="4414" w:type="dxa"/>
          </w:tcPr>
          <w:p w:rsidR="00A7670B" w:rsidRDefault="00A7670B" w:rsidP="00A7670B">
            <w:pPr>
              <w:rPr>
                <w:b/>
              </w:rPr>
            </w:pPr>
            <w:r>
              <w:rPr>
                <w:b/>
              </w:rPr>
              <w:lastRenderedPageBreak/>
              <w:t>Prioridad:</w:t>
            </w:r>
          </w:p>
        </w:tc>
        <w:tc>
          <w:tcPr>
            <w:tcW w:w="4414" w:type="dxa"/>
          </w:tcPr>
          <w:p w:rsidR="00A7670B" w:rsidRDefault="00E94B3C" w:rsidP="00A7670B">
            <w:r>
              <w:t>Indispensable</w:t>
            </w:r>
          </w:p>
        </w:tc>
      </w:tr>
    </w:tbl>
    <w:p w:rsidR="00A7670B" w:rsidRDefault="00A7670B" w:rsidP="0069144F">
      <w:pPr>
        <w:jc w:val="both"/>
        <w:rPr>
          <w:rFonts w:ascii="Arial" w:hAnsi="Arial" w:cs="Arial"/>
          <w:sz w:val="28"/>
          <w:szCs w:val="28"/>
        </w:rPr>
      </w:pPr>
    </w:p>
    <w:p w:rsidR="00E94B3C" w:rsidRDefault="00E94B3C" w:rsidP="00E94B3C">
      <w:pPr>
        <w:pStyle w:val="H3"/>
        <w:outlineLvl w:val="2"/>
      </w:pPr>
      <w:bookmarkStart w:id="40" w:name="_Toc451513820"/>
      <w:r>
        <w:t>Borrar usuario</w:t>
      </w:r>
      <w:bookmarkEnd w:id="40"/>
    </w:p>
    <w:tbl>
      <w:tblPr>
        <w:tblStyle w:val="Tablaconcuadrcula"/>
        <w:tblW w:w="0" w:type="auto"/>
        <w:tblLayout w:type="fixed"/>
        <w:tblLook w:val="04A0" w:firstRow="1" w:lastRow="0" w:firstColumn="1" w:lastColumn="0" w:noHBand="0" w:noVBand="1"/>
      </w:tblPr>
      <w:tblGrid>
        <w:gridCol w:w="4414"/>
        <w:gridCol w:w="4414"/>
      </w:tblGrid>
      <w:tr w:rsidR="00E94B3C" w:rsidTr="000F2EBB">
        <w:trPr>
          <w:trHeight w:val="912"/>
        </w:trPr>
        <w:tc>
          <w:tcPr>
            <w:tcW w:w="4414" w:type="dxa"/>
          </w:tcPr>
          <w:p w:rsidR="00E94B3C" w:rsidRPr="005B321B" w:rsidRDefault="00E94B3C" w:rsidP="000F2EBB">
            <w:pPr>
              <w:rPr>
                <w:b/>
              </w:rPr>
            </w:pPr>
            <w:r w:rsidRPr="005B321B">
              <w:rPr>
                <w:b/>
              </w:rPr>
              <w:t>ID:</w:t>
            </w:r>
          </w:p>
        </w:tc>
        <w:tc>
          <w:tcPr>
            <w:tcW w:w="4414" w:type="dxa"/>
          </w:tcPr>
          <w:p w:rsidR="00E94B3C" w:rsidRDefault="00E94B3C" w:rsidP="000F2EBB">
            <w:r>
              <w:t>CU-7</w:t>
            </w:r>
          </w:p>
        </w:tc>
      </w:tr>
      <w:tr w:rsidR="00E94B3C" w:rsidTr="000F2EBB">
        <w:trPr>
          <w:trHeight w:val="912"/>
        </w:trPr>
        <w:tc>
          <w:tcPr>
            <w:tcW w:w="4414" w:type="dxa"/>
          </w:tcPr>
          <w:p w:rsidR="00E94B3C" w:rsidRPr="005B321B" w:rsidRDefault="00E94B3C" w:rsidP="000F2EBB">
            <w:pPr>
              <w:rPr>
                <w:b/>
              </w:rPr>
            </w:pPr>
            <w:r>
              <w:rPr>
                <w:b/>
              </w:rPr>
              <w:t>Nombre:</w:t>
            </w:r>
          </w:p>
        </w:tc>
        <w:tc>
          <w:tcPr>
            <w:tcW w:w="4414" w:type="dxa"/>
          </w:tcPr>
          <w:p w:rsidR="00E94B3C" w:rsidRDefault="00E94B3C" w:rsidP="000F2EBB">
            <w:r>
              <w:t xml:space="preserve">Borrar </w:t>
            </w:r>
            <w:r>
              <w:t>usuario</w:t>
            </w:r>
          </w:p>
        </w:tc>
      </w:tr>
      <w:tr w:rsidR="00E94B3C" w:rsidTr="000F2EBB">
        <w:trPr>
          <w:trHeight w:val="912"/>
        </w:trPr>
        <w:tc>
          <w:tcPr>
            <w:tcW w:w="4414" w:type="dxa"/>
          </w:tcPr>
          <w:p w:rsidR="00E94B3C" w:rsidRPr="005B321B" w:rsidRDefault="00E94B3C" w:rsidP="000F2EBB">
            <w:pPr>
              <w:rPr>
                <w:b/>
              </w:rPr>
            </w:pPr>
            <w:r>
              <w:rPr>
                <w:b/>
              </w:rPr>
              <w:t>Actor:</w:t>
            </w:r>
          </w:p>
        </w:tc>
        <w:tc>
          <w:tcPr>
            <w:tcW w:w="4414" w:type="dxa"/>
          </w:tcPr>
          <w:p w:rsidR="00E94B3C" w:rsidRDefault="00E94B3C" w:rsidP="000F2EBB">
            <w:r>
              <w:t>Bibliotecario</w:t>
            </w:r>
          </w:p>
        </w:tc>
      </w:tr>
      <w:tr w:rsidR="00E94B3C" w:rsidTr="000F2EBB">
        <w:trPr>
          <w:trHeight w:val="912"/>
        </w:trPr>
        <w:tc>
          <w:tcPr>
            <w:tcW w:w="4414" w:type="dxa"/>
          </w:tcPr>
          <w:p w:rsidR="00E94B3C" w:rsidRPr="005B321B" w:rsidRDefault="00E94B3C" w:rsidP="000F2EBB">
            <w:pPr>
              <w:rPr>
                <w:b/>
              </w:rPr>
            </w:pPr>
            <w:r>
              <w:rPr>
                <w:b/>
              </w:rPr>
              <w:t>Fecha de Creación:</w:t>
            </w:r>
          </w:p>
        </w:tc>
        <w:tc>
          <w:tcPr>
            <w:tcW w:w="4414" w:type="dxa"/>
          </w:tcPr>
          <w:p w:rsidR="00E94B3C" w:rsidRDefault="00E94B3C" w:rsidP="000F2EBB">
            <w:r>
              <w:t>8/03/2016</w:t>
            </w:r>
          </w:p>
        </w:tc>
      </w:tr>
      <w:tr w:rsidR="00E94B3C" w:rsidTr="000F2EBB">
        <w:trPr>
          <w:trHeight w:val="912"/>
        </w:trPr>
        <w:tc>
          <w:tcPr>
            <w:tcW w:w="4414" w:type="dxa"/>
          </w:tcPr>
          <w:p w:rsidR="00E94B3C" w:rsidRPr="005B321B" w:rsidRDefault="00E94B3C" w:rsidP="000F2EBB">
            <w:pPr>
              <w:rPr>
                <w:b/>
              </w:rPr>
            </w:pPr>
            <w:r>
              <w:rPr>
                <w:b/>
              </w:rPr>
              <w:t>Fecha de Modificación:</w:t>
            </w:r>
          </w:p>
        </w:tc>
        <w:tc>
          <w:tcPr>
            <w:tcW w:w="4414" w:type="dxa"/>
          </w:tcPr>
          <w:p w:rsidR="00E94B3C" w:rsidRDefault="00E94B3C" w:rsidP="000F2EBB">
            <w:r>
              <w:t>17/05/2016</w:t>
            </w:r>
          </w:p>
        </w:tc>
      </w:tr>
      <w:tr w:rsidR="00E94B3C" w:rsidTr="000F2EBB">
        <w:trPr>
          <w:trHeight w:val="912"/>
        </w:trPr>
        <w:tc>
          <w:tcPr>
            <w:tcW w:w="4414" w:type="dxa"/>
          </w:tcPr>
          <w:p w:rsidR="00E94B3C" w:rsidRPr="005B321B" w:rsidRDefault="00E94B3C" w:rsidP="000F2EBB">
            <w:pPr>
              <w:rPr>
                <w:b/>
              </w:rPr>
            </w:pPr>
            <w:r>
              <w:rPr>
                <w:b/>
              </w:rPr>
              <w:t>Autores:</w:t>
            </w:r>
          </w:p>
        </w:tc>
        <w:tc>
          <w:tcPr>
            <w:tcW w:w="4414" w:type="dxa"/>
          </w:tcPr>
          <w:p w:rsidR="00E94B3C" w:rsidRDefault="00E94B3C" w:rsidP="000F2EBB">
            <w:r>
              <w:t>FRANCISCO GERARDO MARES SOLANO</w:t>
            </w:r>
          </w:p>
        </w:tc>
      </w:tr>
      <w:tr w:rsidR="00E94B3C" w:rsidTr="000F2EBB">
        <w:trPr>
          <w:trHeight w:val="912"/>
        </w:trPr>
        <w:tc>
          <w:tcPr>
            <w:tcW w:w="4414" w:type="dxa"/>
          </w:tcPr>
          <w:p w:rsidR="00E94B3C" w:rsidRPr="005B321B" w:rsidRDefault="00E94B3C" w:rsidP="000F2EBB">
            <w:pPr>
              <w:rPr>
                <w:b/>
              </w:rPr>
            </w:pPr>
            <w:r>
              <w:rPr>
                <w:b/>
              </w:rPr>
              <w:t>Descripción:</w:t>
            </w:r>
          </w:p>
        </w:tc>
        <w:tc>
          <w:tcPr>
            <w:tcW w:w="4414" w:type="dxa"/>
          </w:tcPr>
          <w:p w:rsidR="00E94B3C" w:rsidRDefault="00E94B3C" w:rsidP="00E94B3C">
            <w:r>
              <w:t xml:space="preserve">El usuario </w:t>
            </w:r>
            <w:r>
              <w:t>borra la matrícula del sistema.</w:t>
            </w:r>
          </w:p>
        </w:tc>
      </w:tr>
      <w:tr w:rsidR="00E94B3C" w:rsidTr="000F2EBB">
        <w:trPr>
          <w:trHeight w:val="912"/>
        </w:trPr>
        <w:tc>
          <w:tcPr>
            <w:tcW w:w="4414" w:type="dxa"/>
          </w:tcPr>
          <w:p w:rsidR="00E94B3C" w:rsidRPr="005B321B" w:rsidRDefault="00E94B3C" w:rsidP="000F2EBB">
            <w:pPr>
              <w:rPr>
                <w:b/>
              </w:rPr>
            </w:pPr>
            <w:r>
              <w:rPr>
                <w:b/>
              </w:rPr>
              <w:t>Precondiciones:</w:t>
            </w:r>
          </w:p>
        </w:tc>
        <w:tc>
          <w:tcPr>
            <w:tcW w:w="4414" w:type="dxa"/>
          </w:tcPr>
          <w:p w:rsidR="00E94B3C" w:rsidRDefault="00E94B3C" w:rsidP="00E94B3C">
            <w:r>
              <w:t xml:space="preserve">Deben existir </w:t>
            </w:r>
            <w:r>
              <w:t>el usuario registrado.</w:t>
            </w:r>
          </w:p>
          <w:p w:rsidR="00E94B3C" w:rsidRDefault="00E94B3C" w:rsidP="00E94B3C">
            <w:r>
              <w:t xml:space="preserve">Debe haber conexión a la </w:t>
            </w:r>
            <w:r w:rsidR="00F20581">
              <w:t>BD</w:t>
            </w:r>
            <w:r>
              <w:t>.</w:t>
            </w:r>
          </w:p>
        </w:tc>
      </w:tr>
      <w:tr w:rsidR="00E94B3C" w:rsidTr="000F2EBB">
        <w:trPr>
          <w:trHeight w:val="912"/>
        </w:trPr>
        <w:tc>
          <w:tcPr>
            <w:tcW w:w="4414" w:type="dxa"/>
          </w:tcPr>
          <w:p w:rsidR="00E94B3C" w:rsidRDefault="00E94B3C" w:rsidP="000F2EBB">
            <w:pPr>
              <w:rPr>
                <w:b/>
              </w:rPr>
            </w:pPr>
            <w:r>
              <w:rPr>
                <w:b/>
              </w:rPr>
              <w:t>Flujo Normal:</w:t>
            </w:r>
          </w:p>
        </w:tc>
        <w:tc>
          <w:tcPr>
            <w:tcW w:w="4414" w:type="dxa"/>
          </w:tcPr>
          <w:p w:rsidR="00E94B3C" w:rsidRPr="00D26FB4" w:rsidRDefault="00E94B3C" w:rsidP="000F2EBB">
            <w:pPr>
              <w:rPr>
                <w:b/>
              </w:rPr>
            </w:pPr>
            <w:r w:rsidRPr="00D26FB4">
              <w:rPr>
                <w:b/>
              </w:rPr>
              <w:t xml:space="preserve">Exitoso – </w:t>
            </w:r>
            <w:r>
              <w:rPr>
                <w:b/>
              </w:rPr>
              <w:t xml:space="preserve">Usuario </w:t>
            </w:r>
            <w:r>
              <w:rPr>
                <w:b/>
              </w:rPr>
              <w:t>borrado</w:t>
            </w:r>
          </w:p>
          <w:p w:rsidR="00E94B3C" w:rsidRDefault="00E94B3C" w:rsidP="000F2EBB">
            <w:r>
              <w:t>1ª.- El usuario ingresa a la sección correspondiente</w:t>
            </w:r>
          </w:p>
          <w:p w:rsidR="00E94B3C" w:rsidRDefault="00E94B3C" w:rsidP="000F2EBB">
            <w:r>
              <w:t xml:space="preserve">2ª.- El sistema muestra un campo para </w:t>
            </w:r>
            <w:r>
              <w:t>borra</w:t>
            </w:r>
            <w:r>
              <w:t>r la matrícula del nuevo registro</w:t>
            </w:r>
          </w:p>
          <w:p w:rsidR="00E94B3C" w:rsidRDefault="00E94B3C" w:rsidP="000F2EBB">
            <w:r>
              <w:t>3ª.- El usuario introduce la matrícula correspondiente.</w:t>
            </w:r>
          </w:p>
          <w:p w:rsidR="00E94B3C" w:rsidRDefault="00E94B3C" w:rsidP="000F2EBB">
            <w:r>
              <w:t>4ª.- El sistema pide confirmación de la acción.</w:t>
            </w:r>
          </w:p>
          <w:p w:rsidR="00E94B3C" w:rsidRDefault="00E94B3C" w:rsidP="000F2EBB">
            <w:r>
              <w:t>5ª.- El usuario acepta la solicitud.</w:t>
            </w:r>
          </w:p>
          <w:p w:rsidR="00E94B3C" w:rsidRDefault="00E94B3C" w:rsidP="000F2EBB">
            <w:r>
              <w:t>6ª.- El sistema informa que el usuario ha sido registrado.</w:t>
            </w:r>
          </w:p>
        </w:tc>
      </w:tr>
      <w:tr w:rsidR="00E94B3C" w:rsidTr="000F2EBB">
        <w:trPr>
          <w:trHeight w:val="912"/>
        </w:trPr>
        <w:tc>
          <w:tcPr>
            <w:tcW w:w="4414" w:type="dxa"/>
          </w:tcPr>
          <w:p w:rsidR="00E94B3C" w:rsidRDefault="00E94B3C" w:rsidP="000F2EBB">
            <w:pPr>
              <w:rPr>
                <w:b/>
              </w:rPr>
            </w:pPr>
            <w:r>
              <w:rPr>
                <w:b/>
              </w:rPr>
              <w:lastRenderedPageBreak/>
              <w:t>Flujo Alterno:</w:t>
            </w:r>
          </w:p>
        </w:tc>
        <w:tc>
          <w:tcPr>
            <w:tcW w:w="4414" w:type="dxa"/>
          </w:tcPr>
          <w:p w:rsidR="00E94B3C" w:rsidRPr="00DD0B37" w:rsidRDefault="00E94B3C" w:rsidP="000F2EBB">
            <w:pPr>
              <w:rPr>
                <w:b/>
              </w:rPr>
            </w:pPr>
            <w:r w:rsidRPr="00DD0B37">
              <w:rPr>
                <w:b/>
              </w:rPr>
              <w:t>Alterno –</w:t>
            </w:r>
            <w:r>
              <w:rPr>
                <w:b/>
              </w:rPr>
              <w:t xml:space="preserve"> Solicitud cancelada</w:t>
            </w:r>
          </w:p>
          <w:p w:rsidR="00E94B3C" w:rsidRDefault="00E94B3C" w:rsidP="000F2EBB">
            <w:r>
              <w:t>5b.- El usuario cancela la solicitud.</w:t>
            </w:r>
          </w:p>
          <w:p w:rsidR="00E94B3C" w:rsidRDefault="00E94B3C" w:rsidP="000F2EBB">
            <w:r>
              <w:t>6b.- El sistema regresa al usuario a la sección anterior.</w:t>
            </w:r>
          </w:p>
          <w:p w:rsidR="00E94B3C" w:rsidRDefault="00E94B3C" w:rsidP="000F2EBB"/>
          <w:p w:rsidR="00E94B3C" w:rsidRPr="00DD0B37" w:rsidRDefault="00E94B3C" w:rsidP="000F2EBB">
            <w:pPr>
              <w:rPr>
                <w:b/>
              </w:rPr>
            </w:pPr>
            <w:r w:rsidRPr="00DD0B37">
              <w:rPr>
                <w:b/>
              </w:rPr>
              <w:t xml:space="preserve">Fallido – Imposible </w:t>
            </w:r>
            <w:r>
              <w:rPr>
                <w:b/>
              </w:rPr>
              <w:t>borrar</w:t>
            </w:r>
          </w:p>
          <w:p w:rsidR="00E94B3C" w:rsidRDefault="00E94B3C" w:rsidP="000F2EBB">
            <w:r>
              <w:t xml:space="preserve">4c.- El sistema informa al usuario </w:t>
            </w:r>
            <w:r>
              <w:t>no existe.</w:t>
            </w:r>
          </w:p>
          <w:p w:rsidR="00E94B3C" w:rsidRDefault="00E94B3C" w:rsidP="000F2EBB">
            <w:r>
              <w:t>5c.- El usuario abandona el sistema.</w:t>
            </w:r>
          </w:p>
        </w:tc>
      </w:tr>
      <w:tr w:rsidR="00E94B3C" w:rsidTr="000F2EBB">
        <w:trPr>
          <w:trHeight w:val="912"/>
        </w:trPr>
        <w:tc>
          <w:tcPr>
            <w:tcW w:w="4414" w:type="dxa"/>
          </w:tcPr>
          <w:p w:rsidR="00E94B3C" w:rsidRDefault="00E94B3C" w:rsidP="000F2EBB">
            <w:pPr>
              <w:rPr>
                <w:b/>
              </w:rPr>
            </w:pPr>
            <w:r>
              <w:rPr>
                <w:b/>
              </w:rPr>
              <w:t xml:space="preserve">Excepciones: </w:t>
            </w:r>
          </w:p>
        </w:tc>
        <w:tc>
          <w:tcPr>
            <w:tcW w:w="4414" w:type="dxa"/>
          </w:tcPr>
          <w:p w:rsidR="00E94B3C" w:rsidRPr="00DD0B37" w:rsidRDefault="00E94B3C" w:rsidP="000F2EBB">
            <w:pPr>
              <w:rPr>
                <w:b/>
              </w:rPr>
            </w:pPr>
            <w:r>
              <w:rPr>
                <w:b/>
              </w:rPr>
              <w:t>Indeseable</w:t>
            </w:r>
            <w:r w:rsidRPr="00DD0B37">
              <w:rPr>
                <w:b/>
              </w:rPr>
              <w:t xml:space="preserve"> – Error al recibir datos</w:t>
            </w:r>
          </w:p>
          <w:p w:rsidR="00E94B3C" w:rsidRDefault="00E94B3C" w:rsidP="000F2EBB">
            <w:r>
              <w:t xml:space="preserve">2d.- El sistema no puede conectar con la </w:t>
            </w:r>
            <w:r w:rsidR="00F20581">
              <w:t>BD</w:t>
            </w:r>
            <w:r>
              <w:t xml:space="preserve"> e informa sobre el problema.</w:t>
            </w:r>
          </w:p>
          <w:p w:rsidR="00E94B3C" w:rsidRDefault="00E94B3C" w:rsidP="000F2EBB">
            <w:r>
              <w:t>3d.- El usuario sale del sistema.</w:t>
            </w:r>
          </w:p>
        </w:tc>
      </w:tr>
      <w:tr w:rsidR="00E94B3C" w:rsidTr="000F2EBB">
        <w:trPr>
          <w:trHeight w:val="912"/>
        </w:trPr>
        <w:tc>
          <w:tcPr>
            <w:tcW w:w="4414" w:type="dxa"/>
          </w:tcPr>
          <w:p w:rsidR="00E94B3C" w:rsidRDefault="00E94B3C" w:rsidP="000F2EBB">
            <w:r>
              <w:rPr>
                <w:b/>
              </w:rPr>
              <w:t>Post-condiciones:</w:t>
            </w:r>
          </w:p>
          <w:p w:rsidR="00E94B3C" w:rsidRDefault="00E94B3C" w:rsidP="000F2EBB">
            <w:pPr>
              <w:rPr>
                <w:b/>
              </w:rPr>
            </w:pPr>
          </w:p>
        </w:tc>
        <w:tc>
          <w:tcPr>
            <w:tcW w:w="4414" w:type="dxa"/>
          </w:tcPr>
          <w:p w:rsidR="00E94B3C" w:rsidRDefault="00E94B3C" w:rsidP="000F2EBB"/>
        </w:tc>
      </w:tr>
      <w:tr w:rsidR="00E94B3C" w:rsidTr="000F2EBB">
        <w:trPr>
          <w:trHeight w:val="912"/>
        </w:trPr>
        <w:tc>
          <w:tcPr>
            <w:tcW w:w="4414" w:type="dxa"/>
          </w:tcPr>
          <w:p w:rsidR="00E94B3C" w:rsidRDefault="00E94B3C" w:rsidP="000F2EBB">
            <w:pPr>
              <w:rPr>
                <w:b/>
              </w:rPr>
            </w:pPr>
            <w:r>
              <w:rPr>
                <w:b/>
              </w:rPr>
              <w:t>Entrada:</w:t>
            </w:r>
          </w:p>
        </w:tc>
        <w:tc>
          <w:tcPr>
            <w:tcW w:w="4414" w:type="dxa"/>
          </w:tcPr>
          <w:p w:rsidR="00E94B3C" w:rsidRDefault="00E94B3C" w:rsidP="000F2EBB">
            <w:r>
              <w:t>Matrícula</w:t>
            </w:r>
          </w:p>
          <w:p w:rsidR="00E94B3C" w:rsidRDefault="00E94B3C" w:rsidP="00984397">
            <w:r>
              <w:t xml:space="preserve">Confirmación de </w:t>
            </w:r>
            <w:r w:rsidR="00984397">
              <w:t>borrado</w:t>
            </w:r>
          </w:p>
        </w:tc>
      </w:tr>
      <w:tr w:rsidR="00E94B3C" w:rsidTr="000F2EBB">
        <w:trPr>
          <w:trHeight w:val="912"/>
        </w:trPr>
        <w:tc>
          <w:tcPr>
            <w:tcW w:w="4414" w:type="dxa"/>
          </w:tcPr>
          <w:p w:rsidR="00E94B3C" w:rsidRDefault="00E94B3C" w:rsidP="000F2EBB">
            <w:pPr>
              <w:rPr>
                <w:b/>
              </w:rPr>
            </w:pPr>
            <w:r>
              <w:rPr>
                <w:b/>
              </w:rPr>
              <w:t>Salida:</w:t>
            </w:r>
          </w:p>
        </w:tc>
        <w:tc>
          <w:tcPr>
            <w:tcW w:w="4414" w:type="dxa"/>
          </w:tcPr>
          <w:p w:rsidR="00E94B3C" w:rsidRDefault="00984397" w:rsidP="00984397">
            <w:r>
              <w:t>Estado del borrado</w:t>
            </w:r>
          </w:p>
        </w:tc>
      </w:tr>
      <w:tr w:rsidR="00E94B3C" w:rsidTr="000F2EBB">
        <w:trPr>
          <w:trHeight w:val="912"/>
        </w:trPr>
        <w:tc>
          <w:tcPr>
            <w:tcW w:w="4414" w:type="dxa"/>
          </w:tcPr>
          <w:p w:rsidR="00E94B3C" w:rsidRDefault="00E94B3C" w:rsidP="000F2EBB">
            <w:pPr>
              <w:rPr>
                <w:b/>
              </w:rPr>
            </w:pPr>
            <w:r>
              <w:rPr>
                <w:b/>
              </w:rPr>
              <w:t>Prioridad:</w:t>
            </w:r>
          </w:p>
        </w:tc>
        <w:tc>
          <w:tcPr>
            <w:tcW w:w="4414" w:type="dxa"/>
          </w:tcPr>
          <w:p w:rsidR="00E94B3C" w:rsidRDefault="00E94B3C" w:rsidP="000F2EBB">
            <w:r>
              <w:t>Indispensable</w:t>
            </w:r>
          </w:p>
        </w:tc>
      </w:tr>
    </w:tbl>
    <w:p w:rsidR="00E94B3C" w:rsidRDefault="00E94B3C" w:rsidP="0069144F">
      <w:pPr>
        <w:jc w:val="both"/>
        <w:rPr>
          <w:rFonts w:ascii="Arial" w:hAnsi="Arial" w:cs="Arial"/>
          <w:sz w:val="28"/>
          <w:szCs w:val="28"/>
        </w:rPr>
      </w:pPr>
    </w:p>
    <w:p w:rsidR="00162268" w:rsidRDefault="00162268" w:rsidP="00162268">
      <w:pPr>
        <w:pStyle w:val="H3"/>
        <w:outlineLvl w:val="2"/>
      </w:pPr>
      <w:bookmarkStart w:id="41" w:name="_Toc451513821"/>
      <w:r>
        <w:t>Editar usuario</w:t>
      </w:r>
      <w:bookmarkEnd w:id="41"/>
    </w:p>
    <w:tbl>
      <w:tblPr>
        <w:tblStyle w:val="Tablaconcuadrcula"/>
        <w:tblW w:w="0" w:type="auto"/>
        <w:tblLayout w:type="fixed"/>
        <w:tblLook w:val="04A0" w:firstRow="1" w:lastRow="0" w:firstColumn="1" w:lastColumn="0" w:noHBand="0" w:noVBand="1"/>
      </w:tblPr>
      <w:tblGrid>
        <w:gridCol w:w="4414"/>
        <w:gridCol w:w="4414"/>
      </w:tblGrid>
      <w:tr w:rsidR="00162268" w:rsidTr="000F2EBB">
        <w:trPr>
          <w:trHeight w:val="912"/>
        </w:trPr>
        <w:tc>
          <w:tcPr>
            <w:tcW w:w="4414" w:type="dxa"/>
          </w:tcPr>
          <w:p w:rsidR="00162268" w:rsidRPr="005B321B" w:rsidRDefault="00162268" w:rsidP="000F2EBB">
            <w:pPr>
              <w:rPr>
                <w:b/>
              </w:rPr>
            </w:pPr>
            <w:r w:rsidRPr="005B321B">
              <w:rPr>
                <w:b/>
              </w:rPr>
              <w:t>ID:</w:t>
            </w:r>
          </w:p>
        </w:tc>
        <w:tc>
          <w:tcPr>
            <w:tcW w:w="4414" w:type="dxa"/>
          </w:tcPr>
          <w:p w:rsidR="00162268" w:rsidRDefault="00162268" w:rsidP="000F2EBB">
            <w:r>
              <w:t>CU-7</w:t>
            </w:r>
          </w:p>
        </w:tc>
      </w:tr>
      <w:tr w:rsidR="00162268" w:rsidTr="000F2EBB">
        <w:trPr>
          <w:trHeight w:val="912"/>
        </w:trPr>
        <w:tc>
          <w:tcPr>
            <w:tcW w:w="4414" w:type="dxa"/>
          </w:tcPr>
          <w:p w:rsidR="00162268" w:rsidRPr="005B321B" w:rsidRDefault="00162268" w:rsidP="000F2EBB">
            <w:pPr>
              <w:rPr>
                <w:b/>
              </w:rPr>
            </w:pPr>
            <w:r>
              <w:rPr>
                <w:b/>
              </w:rPr>
              <w:t>Nombre:</w:t>
            </w:r>
          </w:p>
        </w:tc>
        <w:tc>
          <w:tcPr>
            <w:tcW w:w="4414" w:type="dxa"/>
          </w:tcPr>
          <w:p w:rsidR="00162268" w:rsidRDefault="00162268" w:rsidP="000F2EBB">
            <w:r>
              <w:t xml:space="preserve">Editar </w:t>
            </w:r>
            <w:r>
              <w:t>usuario</w:t>
            </w:r>
          </w:p>
        </w:tc>
      </w:tr>
      <w:tr w:rsidR="00162268" w:rsidTr="000F2EBB">
        <w:trPr>
          <w:trHeight w:val="912"/>
        </w:trPr>
        <w:tc>
          <w:tcPr>
            <w:tcW w:w="4414" w:type="dxa"/>
          </w:tcPr>
          <w:p w:rsidR="00162268" w:rsidRPr="005B321B" w:rsidRDefault="00162268" w:rsidP="000F2EBB">
            <w:pPr>
              <w:rPr>
                <w:b/>
              </w:rPr>
            </w:pPr>
            <w:r>
              <w:rPr>
                <w:b/>
              </w:rPr>
              <w:t>Actor:</w:t>
            </w:r>
          </w:p>
        </w:tc>
        <w:tc>
          <w:tcPr>
            <w:tcW w:w="4414" w:type="dxa"/>
          </w:tcPr>
          <w:p w:rsidR="00162268" w:rsidRDefault="00162268" w:rsidP="000F2EBB">
            <w:r>
              <w:t>Bibliotecario</w:t>
            </w:r>
          </w:p>
        </w:tc>
      </w:tr>
      <w:tr w:rsidR="00162268" w:rsidTr="000F2EBB">
        <w:trPr>
          <w:trHeight w:val="912"/>
        </w:trPr>
        <w:tc>
          <w:tcPr>
            <w:tcW w:w="4414" w:type="dxa"/>
          </w:tcPr>
          <w:p w:rsidR="00162268" w:rsidRPr="005B321B" w:rsidRDefault="00162268" w:rsidP="000F2EBB">
            <w:pPr>
              <w:rPr>
                <w:b/>
              </w:rPr>
            </w:pPr>
            <w:r>
              <w:rPr>
                <w:b/>
              </w:rPr>
              <w:t>Fecha de Creación:</w:t>
            </w:r>
          </w:p>
        </w:tc>
        <w:tc>
          <w:tcPr>
            <w:tcW w:w="4414" w:type="dxa"/>
          </w:tcPr>
          <w:p w:rsidR="00162268" w:rsidRDefault="00162268" w:rsidP="000F2EBB">
            <w:r>
              <w:t>8/03/2016</w:t>
            </w:r>
          </w:p>
        </w:tc>
      </w:tr>
      <w:tr w:rsidR="00162268" w:rsidTr="000F2EBB">
        <w:trPr>
          <w:trHeight w:val="912"/>
        </w:trPr>
        <w:tc>
          <w:tcPr>
            <w:tcW w:w="4414" w:type="dxa"/>
          </w:tcPr>
          <w:p w:rsidR="00162268" w:rsidRPr="005B321B" w:rsidRDefault="00162268" w:rsidP="000F2EBB">
            <w:pPr>
              <w:rPr>
                <w:b/>
              </w:rPr>
            </w:pPr>
            <w:r>
              <w:rPr>
                <w:b/>
              </w:rPr>
              <w:lastRenderedPageBreak/>
              <w:t>Fecha de Modificación:</w:t>
            </w:r>
          </w:p>
        </w:tc>
        <w:tc>
          <w:tcPr>
            <w:tcW w:w="4414" w:type="dxa"/>
          </w:tcPr>
          <w:p w:rsidR="00162268" w:rsidRDefault="00162268" w:rsidP="000F2EBB">
            <w:r>
              <w:t>17/05/2016</w:t>
            </w:r>
          </w:p>
        </w:tc>
      </w:tr>
      <w:tr w:rsidR="00162268" w:rsidTr="000F2EBB">
        <w:trPr>
          <w:trHeight w:val="912"/>
        </w:trPr>
        <w:tc>
          <w:tcPr>
            <w:tcW w:w="4414" w:type="dxa"/>
          </w:tcPr>
          <w:p w:rsidR="00162268" w:rsidRPr="005B321B" w:rsidRDefault="00162268" w:rsidP="000F2EBB">
            <w:pPr>
              <w:rPr>
                <w:b/>
              </w:rPr>
            </w:pPr>
            <w:r>
              <w:rPr>
                <w:b/>
              </w:rPr>
              <w:t>Autores:</w:t>
            </w:r>
          </w:p>
        </w:tc>
        <w:tc>
          <w:tcPr>
            <w:tcW w:w="4414" w:type="dxa"/>
          </w:tcPr>
          <w:p w:rsidR="00162268" w:rsidRDefault="00162268" w:rsidP="000F2EBB">
            <w:r>
              <w:t>FRANCISCO GERARDO MARES SOLANO</w:t>
            </w:r>
          </w:p>
        </w:tc>
      </w:tr>
      <w:tr w:rsidR="00162268" w:rsidTr="000F2EBB">
        <w:trPr>
          <w:trHeight w:val="912"/>
        </w:trPr>
        <w:tc>
          <w:tcPr>
            <w:tcW w:w="4414" w:type="dxa"/>
          </w:tcPr>
          <w:p w:rsidR="00162268" w:rsidRPr="005B321B" w:rsidRDefault="00162268" w:rsidP="000F2EBB">
            <w:pPr>
              <w:rPr>
                <w:b/>
              </w:rPr>
            </w:pPr>
            <w:r>
              <w:rPr>
                <w:b/>
              </w:rPr>
              <w:t>Descripción:</w:t>
            </w:r>
          </w:p>
        </w:tc>
        <w:tc>
          <w:tcPr>
            <w:tcW w:w="4414" w:type="dxa"/>
          </w:tcPr>
          <w:p w:rsidR="00162268" w:rsidRDefault="00162268" w:rsidP="00D914FD">
            <w:r>
              <w:t xml:space="preserve">El usuario </w:t>
            </w:r>
            <w:r w:rsidR="00D914FD">
              <w:t>actualiza un usuario registrado en el sistema</w:t>
            </w:r>
          </w:p>
        </w:tc>
      </w:tr>
      <w:tr w:rsidR="00162268" w:rsidTr="000F2EBB">
        <w:trPr>
          <w:trHeight w:val="912"/>
        </w:trPr>
        <w:tc>
          <w:tcPr>
            <w:tcW w:w="4414" w:type="dxa"/>
          </w:tcPr>
          <w:p w:rsidR="00162268" w:rsidRPr="005B321B" w:rsidRDefault="00162268" w:rsidP="000F2EBB">
            <w:pPr>
              <w:rPr>
                <w:b/>
              </w:rPr>
            </w:pPr>
            <w:r>
              <w:rPr>
                <w:b/>
              </w:rPr>
              <w:t>Precondiciones:</w:t>
            </w:r>
          </w:p>
        </w:tc>
        <w:tc>
          <w:tcPr>
            <w:tcW w:w="4414" w:type="dxa"/>
          </w:tcPr>
          <w:p w:rsidR="00162268" w:rsidRDefault="00162268" w:rsidP="000F2EBB">
            <w:r>
              <w:t>Deben existir el usuario registrado.</w:t>
            </w:r>
          </w:p>
          <w:p w:rsidR="00162268" w:rsidRDefault="00162268" w:rsidP="000F2EBB">
            <w:r>
              <w:t xml:space="preserve">Debe haber conexión a la </w:t>
            </w:r>
            <w:r w:rsidR="00F20581">
              <w:t>BD</w:t>
            </w:r>
            <w:r>
              <w:t>.</w:t>
            </w:r>
          </w:p>
        </w:tc>
      </w:tr>
      <w:tr w:rsidR="00162268" w:rsidTr="000F2EBB">
        <w:trPr>
          <w:trHeight w:val="912"/>
        </w:trPr>
        <w:tc>
          <w:tcPr>
            <w:tcW w:w="4414" w:type="dxa"/>
          </w:tcPr>
          <w:p w:rsidR="00162268" w:rsidRDefault="00162268" w:rsidP="000F2EBB">
            <w:pPr>
              <w:rPr>
                <w:b/>
              </w:rPr>
            </w:pPr>
            <w:r>
              <w:rPr>
                <w:b/>
              </w:rPr>
              <w:t>Flujo Normal:</w:t>
            </w:r>
          </w:p>
        </w:tc>
        <w:tc>
          <w:tcPr>
            <w:tcW w:w="4414" w:type="dxa"/>
          </w:tcPr>
          <w:p w:rsidR="00162268" w:rsidRPr="00D26FB4" w:rsidRDefault="00162268" w:rsidP="000F2EBB">
            <w:pPr>
              <w:rPr>
                <w:b/>
              </w:rPr>
            </w:pPr>
            <w:r w:rsidRPr="00D26FB4">
              <w:rPr>
                <w:b/>
              </w:rPr>
              <w:t xml:space="preserve">Exitoso – </w:t>
            </w:r>
            <w:r w:rsidR="00D914FD">
              <w:rPr>
                <w:b/>
              </w:rPr>
              <w:t>Usuario actualizado</w:t>
            </w:r>
          </w:p>
          <w:p w:rsidR="00162268" w:rsidRDefault="00162268" w:rsidP="000F2EBB">
            <w:r>
              <w:t>1ª.- El usuario ingresa a la sección correspondiente</w:t>
            </w:r>
          </w:p>
          <w:p w:rsidR="00162268" w:rsidRDefault="00162268" w:rsidP="000F2EBB">
            <w:r>
              <w:t xml:space="preserve">2ª.- El sistema muestra un campo para </w:t>
            </w:r>
            <w:r w:rsidR="00D914FD">
              <w:t>introducir la matrícula del usuario a editar.</w:t>
            </w:r>
          </w:p>
          <w:p w:rsidR="00162268" w:rsidRDefault="00162268" w:rsidP="000F2EBB">
            <w:r>
              <w:t>3ª.- El usuario introduce la matrícula correspondiente.</w:t>
            </w:r>
          </w:p>
          <w:p w:rsidR="00162268" w:rsidRDefault="00162268" w:rsidP="000F2EBB">
            <w:r>
              <w:t xml:space="preserve">4ª.- El sistema </w:t>
            </w:r>
            <w:r w:rsidR="00D914FD">
              <w:t>muestra los campos para editar su información</w:t>
            </w:r>
            <w:r>
              <w:t>.</w:t>
            </w:r>
          </w:p>
          <w:p w:rsidR="00162268" w:rsidRDefault="00162268" w:rsidP="000F2EBB">
            <w:r>
              <w:t xml:space="preserve">5ª.- El usuario </w:t>
            </w:r>
            <w:r w:rsidR="00D914FD">
              <w:t>llena los campos y envía la información</w:t>
            </w:r>
            <w:r>
              <w:t>.</w:t>
            </w:r>
          </w:p>
          <w:p w:rsidR="00162268" w:rsidRDefault="00162268" w:rsidP="000F2EBB">
            <w:r>
              <w:t xml:space="preserve">6ª.- El sistema </w:t>
            </w:r>
            <w:r w:rsidR="00D914FD">
              <w:t>pide aceptar la modificación</w:t>
            </w:r>
            <w:r>
              <w:t>.</w:t>
            </w:r>
          </w:p>
          <w:p w:rsidR="00D914FD" w:rsidRDefault="00D914FD" w:rsidP="00D914FD">
            <w:r>
              <w:t>7</w:t>
            </w:r>
            <w:r>
              <w:t>ª.- El usuario acepta la solicitud.</w:t>
            </w:r>
          </w:p>
          <w:p w:rsidR="00D914FD" w:rsidRDefault="00D914FD" w:rsidP="00D914FD">
            <w:r>
              <w:t>8</w:t>
            </w:r>
            <w:r>
              <w:t>ª.- El sistema informa que el usuario ha sido registrado.</w:t>
            </w:r>
          </w:p>
        </w:tc>
      </w:tr>
      <w:tr w:rsidR="00162268" w:rsidTr="000F2EBB">
        <w:trPr>
          <w:trHeight w:val="912"/>
        </w:trPr>
        <w:tc>
          <w:tcPr>
            <w:tcW w:w="4414" w:type="dxa"/>
          </w:tcPr>
          <w:p w:rsidR="00162268" w:rsidRDefault="00162268" w:rsidP="000F2EBB">
            <w:pPr>
              <w:rPr>
                <w:b/>
              </w:rPr>
            </w:pPr>
            <w:r>
              <w:rPr>
                <w:b/>
              </w:rPr>
              <w:t>Flujo Alterno:</w:t>
            </w:r>
          </w:p>
        </w:tc>
        <w:tc>
          <w:tcPr>
            <w:tcW w:w="4414" w:type="dxa"/>
          </w:tcPr>
          <w:p w:rsidR="00162268" w:rsidRPr="00DD0B37" w:rsidRDefault="00162268" w:rsidP="000F2EBB">
            <w:pPr>
              <w:rPr>
                <w:b/>
              </w:rPr>
            </w:pPr>
            <w:r w:rsidRPr="00DD0B37">
              <w:rPr>
                <w:b/>
              </w:rPr>
              <w:t>Alterno –</w:t>
            </w:r>
            <w:r>
              <w:rPr>
                <w:b/>
              </w:rPr>
              <w:t xml:space="preserve"> Solicitud cancelada</w:t>
            </w:r>
          </w:p>
          <w:p w:rsidR="00162268" w:rsidRDefault="00162268" w:rsidP="000F2EBB">
            <w:r>
              <w:t>5b.- El usuario cancela la solicitud.</w:t>
            </w:r>
          </w:p>
          <w:p w:rsidR="00162268" w:rsidRDefault="00162268" w:rsidP="000F2EBB">
            <w:r>
              <w:t>6b.- El sistema regresa al usuario a la sección anterior.</w:t>
            </w:r>
          </w:p>
          <w:p w:rsidR="00162268" w:rsidRDefault="00162268" w:rsidP="000F2EBB"/>
          <w:p w:rsidR="00162268" w:rsidRPr="00DD0B37" w:rsidRDefault="00162268" w:rsidP="000F2EBB">
            <w:pPr>
              <w:rPr>
                <w:b/>
              </w:rPr>
            </w:pPr>
            <w:r w:rsidRPr="00DD0B37">
              <w:rPr>
                <w:b/>
              </w:rPr>
              <w:t xml:space="preserve">Fallido – Imposible </w:t>
            </w:r>
            <w:r>
              <w:rPr>
                <w:b/>
              </w:rPr>
              <w:t>borrar</w:t>
            </w:r>
          </w:p>
          <w:p w:rsidR="00162268" w:rsidRDefault="00162268" w:rsidP="000F2EBB">
            <w:r>
              <w:t>4c.- El sistema informa al usuario no existe.</w:t>
            </w:r>
          </w:p>
          <w:p w:rsidR="00162268" w:rsidRDefault="00162268" w:rsidP="000F2EBB">
            <w:r>
              <w:t>5c.- El usuario abandona el sistema.</w:t>
            </w:r>
          </w:p>
        </w:tc>
      </w:tr>
      <w:tr w:rsidR="00162268" w:rsidTr="000F2EBB">
        <w:trPr>
          <w:trHeight w:val="912"/>
        </w:trPr>
        <w:tc>
          <w:tcPr>
            <w:tcW w:w="4414" w:type="dxa"/>
          </w:tcPr>
          <w:p w:rsidR="00162268" w:rsidRDefault="00162268" w:rsidP="000F2EBB">
            <w:pPr>
              <w:rPr>
                <w:b/>
              </w:rPr>
            </w:pPr>
            <w:r>
              <w:rPr>
                <w:b/>
              </w:rPr>
              <w:t xml:space="preserve">Excepciones: </w:t>
            </w:r>
          </w:p>
        </w:tc>
        <w:tc>
          <w:tcPr>
            <w:tcW w:w="4414" w:type="dxa"/>
          </w:tcPr>
          <w:p w:rsidR="00162268" w:rsidRPr="00DD0B37" w:rsidRDefault="00162268" w:rsidP="000F2EBB">
            <w:pPr>
              <w:rPr>
                <w:b/>
              </w:rPr>
            </w:pPr>
            <w:r>
              <w:rPr>
                <w:b/>
              </w:rPr>
              <w:t>Indeseable</w:t>
            </w:r>
            <w:r w:rsidRPr="00DD0B37">
              <w:rPr>
                <w:b/>
              </w:rPr>
              <w:t xml:space="preserve"> – Error al recibir datos</w:t>
            </w:r>
          </w:p>
          <w:p w:rsidR="00162268" w:rsidRDefault="00162268" w:rsidP="000F2EBB">
            <w:r>
              <w:t xml:space="preserve">2d.- El sistema no puede conectar con la </w:t>
            </w:r>
            <w:r w:rsidR="00F20581">
              <w:t>BD</w:t>
            </w:r>
            <w:r>
              <w:t xml:space="preserve"> e informa sobre el problema.</w:t>
            </w:r>
          </w:p>
          <w:p w:rsidR="00162268" w:rsidRDefault="00162268" w:rsidP="000F2EBB">
            <w:r>
              <w:t>3d.- El usuario sale del sistema.</w:t>
            </w:r>
          </w:p>
        </w:tc>
      </w:tr>
      <w:tr w:rsidR="00162268" w:rsidTr="000F2EBB">
        <w:trPr>
          <w:trHeight w:val="912"/>
        </w:trPr>
        <w:tc>
          <w:tcPr>
            <w:tcW w:w="4414" w:type="dxa"/>
          </w:tcPr>
          <w:p w:rsidR="00162268" w:rsidRDefault="00162268" w:rsidP="000F2EBB">
            <w:r>
              <w:rPr>
                <w:b/>
              </w:rPr>
              <w:t>Post-condiciones:</w:t>
            </w:r>
          </w:p>
          <w:p w:rsidR="00162268" w:rsidRDefault="00162268" w:rsidP="000F2EBB">
            <w:pPr>
              <w:rPr>
                <w:b/>
              </w:rPr>
            </w:pPr>
          </w:p>
        </w:tc>
        <w:tc>
          <w:tcPr>
            <w:tcW w:w="4414" w:type="dxa"/>
          </w:tcPr>
          <w:p w:rsidR="00162268" w:rsidRDefault="00162268" w:rsidP="000F2EBB"/>
        </w:tc>
      </w:tr>
      <w:tr w:rsidR="00162268" w:rsidTr="000F2EBB">
        <w:trPr>
          <w:trHeight w:val="912"/>
        </w:trPr>
        <w:tc>
          <w:tcPr>
            <w:tcW w:w="4414" w:type="dxa"/>
          </w:tcPr>
          <w:p w:rsidR="00162268" w:rsidRDefault="00162268" w:rsidP="000F2EBB">
            <w:pPr>
              <w:rPr>
                <w:b/>
              </w:rPr>
            </w:pPr>
            <w:r>
              <w:rPr>
                <w:b/>
              </w:rPr>
              <w:lastRenderedPageBreak/>
              <w:t>Entrada:</w:t>
            </w:r>
          </w:p>
        </w:tc>
        <w:tc>
          <w:tcPr>
            <w:tcW w:w="4414" w:type="dxa"/>
          </w:tcPr>
          <w:p w:rsidR="00162268" w:rsidRDefault="00162268" w:rsidP="000F2EBB">
            <w:r>
              <w:t>Matrícula</w:t>
            </w:r>
          </w:p>
          <w:p w:rsidR="00162268" w:rsidRDefault="00D914FD" w:rsidP="000F2EBB">
            <w:r>
              <w:t>Datos del usuario</w:t>
            </w:r>
          </w:p>
          <w:p w:rsidR="00D914FD" w:rsidRDefault="00D914FD" w:rsidP="000F2EBB">
            <w:r>
              <w:t>Confirmación de edición</w:t>
            </w:r>
          </w:p>
        </w:tc>
      </w:tr>
      <w:tr w:rsidR="00162268" w:rsidTr="000F2EBB">
        <w:trPr>
          <w:trHeight w:val="912"/>
        </w:trPr>
        <w:tc>
          <w:tcPr>
            <w:tcW w:w="4414" w:type="dxa"/>
          </w:tcPr>
          <w:p w:rsidR="00162268" w:rsidRDefault="00162268" w:rsidP="000F2EBB">
            <w:pPr>
              <w:rPr>
                <w:b/>
              </w:rPr>
            </w:pPr>
            <w:r>
              <w:rPr>
                <w:b/>
              </w:rPr>
              <w:t>Salida:</w:t>
            </w:r>
          </w:p>
        </w:tc>
        <w:tc>
          <w:tcPr>
            <w:tcW w:w="4414" w:type="dxa"/>
          </w:tcPr>
          <w:p w:rsidR="00162268" w:rsidRDefault="00162268" w:rsidP="00D914FD">
            <w:r>
              <w:t xml:space="preserve">Estado </w:t>
            </w:r>
            <w:r w:rsidR="00D914FD">
              <w:t>de la edición</w:t>
            </w:r>
          </w:p>
        </w:tc>
      </w:tr>
      <w:tr w:rsidR="00162268" w:rsidTr="000F2EBB">
        <w:trPr>
          <w:trHeight w:val="912"/>
        </w:trPr>
        <w:tc>
          <w:tcPr>
            <w:tcW w:w="4414" w:type="dxa"/>
          </w:tcPr>
          <w:p w:rsidR="00162268" w:rsidRDefault="00162268" w:rsidP="000F2EBB">
            <w:pPr>
              <w:rPr>
                <w:b/>
              </w:rPr>
            </w:pPr>
            <w:r>
              <w:rPr>
                <w:b/>
              </w:rPr>
              <w:t>Prioridad:</w:t>
            </w:r>
          </w:p>
        </w:tc>
        <w:tc>
          <w:tcPr>
            <w:tcW w:w="4414" w:type="dxa"/>
          </w:tcPr>
          <w:p w:rsidR="00162268" w:rsidRDefault="00162268" w:rsidP="000F2EBB">
            <w:r>
              <w:t>Indispensable</w:t>
            </w:r>
          </w:p>
        </w:tc>
      </w:tr>
    </w:tbl>
    <w:p w:rsidR="00E94B3C" w:rsidRDefault="00E94B3C" w:rsidP="0069144F">
      <w:pPr>
        <w:jc w:val="both"/>
        <w:rPr>
          <w:rFonts w:ascii="Arial" w:hAnsi="Arial" w:cs="Arial"/>
          <w:sz w:val="28"/>
          <w:szCs w:val="28"/>
        </w:rPr>
      </w:pPr>
    </w:p>
    <w:p w:rsidR="00E94B3C" w:rsidRDefault="00E94B3C" w:rsidP="0069144F">
      <w:pPr>
        <w:jc w:val="both"/>
        <w:rPr>
          <w:rFonts w:ascii="Arial" w:hAnsi="Arial" w:cs="Arial"/>
          <w:sz w:val="28"/>
          <w:szCs w:val="28"/>
        </w:rPr>
      </w:pPr>
    </w:p>
    <w:p w:rsidR="00FD24A1" w:rsidRDefault="00FD24A1">
      <w:pPr>
        <w:rPr>
          <w:rFonts w:ascii="Arial" w:hAnsi="Arial" w:cs="Arial"/>
          <w:sz w:val="28"/>
          <w:szCs w:val="28"/>
        </w:rPr>
      </w:pPr>
      <w:r>
        <w:rPr>
          <w:rFonts w:ascii="Arial" w:hAnsi="Arial" w:cs="Arial"/>
          <w:sz w:val="28"/>
          <w:szCs w:val="28"/>
        </w:rPr>
        <w:br w:type="page"/>
      </w:r>
    </w:p>
    <w:p w:rsidR="00FD24A1" w:rsidRPr="0069144F" w:rsidRDefault="00FD24A1" w:rsidP="0069144F">
      <w:pPr>
        <w:jc w:val="both"/>
        <w:rPr>
          <w:rFonts w:ascii="Arial" w:hAnsi="Arial" w:cs="Arial"/>
          <w:sz w:val="28"/>
          <w:szCs w:val="28"/>
        </w:rPr>
      </w:pPr>
    </w:p>
    <w:p w:rsidR="006427A1" w:rsidRPr="00921B82" w:rsidRDefault="006427A1" w:rsidP="00D26FB4">
      <w:pPr>
        <w:pStyle w:val="H2"/>
      </w:pPr>
      <w:bookmarkStart w:id="42" w:name="_Toc451513822"/>
      <w:r w:rsidRPr="00921B82">
        <w:t>MODELO ENTIDAD-RELACIÓN</w:t>
      </w:r>
      <w:bookmarkEnd w:id="42"/>
    </w:p>
    <w:p w:rsidR="00F913C6" w:rsidRPr="0069144F" w:rsidRDefault="00AE61F3" w:rsidP="0069144F">
      <w:pPr>
        <w:jc w:val="both"/>
        <w:rPr>
          <w:rFonts w:ascii="Arial" w:hAnsi="Arial" w:cs="Arial"/>
          <w:sz w:val="28"/>
          <w:szCs w:val="28"/>
        </w:rPr>
      </w:pPr>
      <w:r w:rsidRPr="00AE61F3">
        <w:rPr>
          <w:rFonts w:ascii="Arial" w:hAnsi="Arial" w:cs="Arial"/>
          <w:noProof/>
          <w:sz w:val="28"/>
          <w:szCs w:val="28"/>
          <w:lang w:val="en-US"/>
        </w:rPr>
        <w:drawing>
          <wp:inline distT="0" distB="0" distL="0" distR="0" wp14:anchorId="32A1A2D3" wp14:editId="7DF059FB">
            <wp:extent cx="5612130" cy="2763290"/>
            <wp:effectExtent l="0" t="0" r="7620" b="0"/>
            <wp:docPr id="6" name="Imagen 6" descr="C:\Users\VictorHugo\Desktop\diagrama 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ctorHugo\Desktop\diagrama E-R.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12130" cy="2763290"/>
                    </a:xfrm>
                    <a:prstGeom prst="rect">
                      <a:avLst/>
                    </a:prstGeom>
                    <a:noFill/>
                    <a:ln>
                      <a:noFill/>
                    </a:ln>
                  </pic:spPr>
                </pic:pic>
              </a:graphicData>
            </a:graphic>
          </wp:inline>
        </w:drawing>
      </w:r>
    </w:p>
    <w:p w:rsidR="00BD08F3" w:rsidRDefault="00BD08F3" w:rsidP="00BD08F3">
      <w:pPr>
        <w:rPr>
          <w:rFonts w:ascii="Arial" w:hAnsi="Arial" w:cs="Arial"/>
          <w:sz w:val="28"/>
          <w:szCs w:val="28"/>
        </w:rPr>
        <w:sectPr w:rsidR="00BD08F3" w:rsidSect="00921B82">
          <w:pgSz w:w="12240" w:h="15840"/>
          <w:pgMar w:top="1417" w:right="1701" w:bottom="1417" w:left="1701"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pPr>
    </w:p>
    <w:p w:rsidR="006427A1" w:rsidRPr="0069144F" w:rsidRDefault="006427A1" w:rsidP="00BD08F3">
      <w:pPr>
        <w:rPr>
          <w:rFonts w:ascii="Arial" w:hAnsi="Arial" w:cs="Arial"/>
          <w:sz w:val="28"/>
          <w:szCs w:val="28"/>
        </w:rPr>
      </w:pPr>
    </w:p>
    <w:p w:rsidR="006427A1" w:rsidRPr="00921B82" w:rsidRDefault="006427A1" w:rsidP="00D26FB4">
      <w:pPr>
        <w:pStyle w:val="H2"/>
      </w:pPr>
      <w:bookmarkStart w:id="43" w:name="_Toc451513823"/>
      <w:r w:rsidRPr="00921B82">
        <w:t>MODELO DE DOMINIO</w:t>
      </w:r>
      <w:bookmarkEnd w:id="43"/>
    </w:p>
    <w:p w:rsidR="00BD08F3" w:rsidRDefault="00BD08F3">
      <w:pPr>
        <w:rPr>
          <w:rFonts w:ascii="Arial" w:hAnsi="Arial" w:cs="Arial"/>
        </w:rPr>
      </w:pPr>
    </w:p>
    <w:p w:rsidR="00BD08F3" w:rsidRDefault="000D27EA">
      <w:pPr>
        <w:rPr>
          <w:rFonts w:ascii="Arial" w:hAnsi="Arial" w:cs="Arial"/>
        </w:rPr>
        <w:sectPr w:rsidR="00BD08F3" w:rsidSect="00BD08F3">
          <w:pgSz w:w="15840" w:h="12240" w:orient="landscape"/>
          <w:pgMar w:top="1701" w:right="1417" w:bottom="1701" w:left="1417"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0D27EA">
        <w:rPr>
          <w:rFonts w:ascii="Arial" w:hAnsi="Arial" w:cs="Arial"/>
          <w:noProof/>
          <w:lang w:val="en-US"/>
        </w:rPr>
        <w:drawing>
          <wp:inline distT="0" distB="0" distL="0" distR="0" wp14:anchorId="08B8F084" wp14:editId="39EFB505">
            <wp:extent cx="8258810" cy="4133323"/>
            <wp:effectExtent l="0" t="0" r="8890" b="63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258810" cy="4133323"/>
                    </a:xfrm>
                    <a:prstGeom prst="rect">
                      <a:avLst/>
                    </a:prstGeom>
                    <a:noFill/>
                    <a:ln>
                      <a:noFill/>
                    </a:ln>
                  </pic:spPr>
                </pic:pic>
              </a:graphicData>
            </a:graphic>
          </wp:inline>
        </w:drawing>
      </w:r>
    </w:p>
    <w:p w:rsidR="00BD08F3" w:rsidRDefault="00BD08F3">
      <w:pPr>
        <w:rPr>
          <w:rFonts w:ascii="Arial" w:hAnsi="Arial" w:cs="Arial"/>
        </w:rPr>
      </w:pPr>
    </w:p>
    <w:p w:rsidR="006427A1" w:rsidRPr="00921B82" w:rsidRDefault="006427A1" w:rsidP="00D26FB4">
      <w:pPr>
        <w:pStyle w:val="H1"/>
      </w:pPr>
      <w:bookmarkStart w:id="44" w:name="_Toc451513824"/>
      <w:r w:rsidRPr="00921B82">
        <w:t>CONCLUSIONES</w:t>
      </w:r>
      <w:bookmarkEnd w:id="44"/>
    </w:p>
    <w:p w:rsidR="006427A1" w:rsidRPr="006427A1" w:rsidRDefault="006427A1" w:rsidP="0069144F">
      <w:pPr>
        <w:spacing w:after="0" w:line="240" w:lineRule="auto"/>
        <w:jc w:val="both"/>
        <w:rPr>
          <w:rFonts w:ascii="Arial" w:eastAsia="Times New Roman" w:hAnsi="Arial" w:cs="Arial"/>
          <w:sz w:val="24"/>
          <w:szCs w:val="24"/>
          <w:lang w:eastAsia="es-MX"/>
        </w:rPr>
      </w:pPr>
    </w:p>
    <w:p w:rsidR="006427A1" w:rsidRPr="006427A1" w:rsidRDefault="006427A1" w:rsidP="0069144F">
      <w:pPr>
        <w:spacing w:after="0" w:line="240" w:lineRule="auto"/>
        <w:jc w:val="both"/>
        <w:rPr>
          <w:rFonts w:ascii="Arial" w:eastAsia="Times New Roman" w:hAnsi="Arial" w:cs="Arial"/>
          <w:sz w:val="24"/>
          <w:szCs w:val="24"/>
          <w:lang w:eastAsia="es-MX"/>
        </w:rPr>
      </w:pPr>
      <w:r w:rsidRPr="006427A1">
        <w:rPr>
          <w:rFonts w:ascii="Arial" w:eastAsia="Times New Roman" w:hAnsi="Arial" w:cs="Arial"/>
          <w:color w:val="000000"/>
          <w:lang w:eastAsia="es-MX"/>
        </w:rPr>
        <w:t xml:space="preserve">En </w:t>
      </w:r>
      <w:r w:rsidR="001A6942" w:rsidRPr="006427A1">
        <w:rPr>
          <w:rFonts w:ascii="Arial" w:eastAsia="Times New Roman" w:hAnsi="Arial" w:cs="Arial"/>
          <w:color w:val="000000"/>
          <w:lang w:eastAsia="es-MX"/>
        </w:rPr>
        <w:t>conclusión,</w:t>
      </w:r>
      <w:r w:rsidRPr="006427A1">
        <w:rPr>
          <w:rFonts w:ascii="Arial" w:eastAsia="Times New Roman" w:hAnsi="Arial" w:cs="Arial"/>
          <w:color w:val="000000"/>
          <w:lang w:eastAsia="es-MX"/>
        </w:rPr>
        <w:t xml:space="preserve"> esperamos que </w:t>
      </w:r>
      <w:r w:rsidR="006E641B">
        <w:rPr>
          <w:rFonts w:ascii="Arial" w:eastAsia="Times New Roman" w:hAnsi="Arial" w:cs="Arial"/>
          <w:color w:val="000000"/>
          <w:lang w:eastAsia="es-MX"/>
        </w:rPr>
        <w:t>éste documento sirva como una guía fiel y basta para desarrollar el sistema de la biblioteca, sea, además, comprensible para los diferentes stakeholders, así como descriptiva en los procesos que llevará a cabo el sistema de la BUAEEI y ofrezca las soluciones adecuadas para la implementación del sistema solicitado.</w:t>
      </w:r>
    </w:p>
    <w:p w:rsidR="006427A1" w:rsidRPr="0069144F" w:rsidRDefault="006427A1" w:rsidP="0069144F">
      <w:pPr>
        <w:jc w:val="both"/>
        <w:rPr>
          <w:rFonts w:ascii="Arial" w:hAnsi="Arial" w:cs="Arial"/>
        </w:rPr>
      </w:pPr>
    </w:p>
    <w:sectPr w:rsidR="006427A1" w:rsidRPr="0069144F" w:rsidSect="00921B82">
      <w:pgSz w:w="12240" w:h="15840"/>
      <w:pgMar w:top="1417" w:right="1701" w:bottom="1417" w:left="1701"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0220" w:rsidRDefault="00130220" w:rsidP="00F913C6">
      <w:pPr>
        <w:spacing w:after="0" w:line="240" w:lineRule="auto"/>
      </w:pPr>
      <w:r>
        <w:separator/>
      </w:r>
    </w:p>
  </w:endnote>
  <w:endnote w:type="continuationSeparator" w:id="0">
    <w:p w:rsidR="00130220" w:rsidRDefault="00130220" w:rsidP="00F913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modern"/>
    <w:pitch w:val="fixed"/>
    <w:sig w:usb0="E00002FF" w:usb1="6AC7FDFB" w:usb2="00000012" w:usb3="00000000" w:csb0="0002009F" w:csb1="00000000"/>
  </w:font>
  <w:font w:name="Raleway">
    <w:panose1 w:val="020B0503030101060003"/>
    <w:charset w:val="00"/>
    <w:family w:val="swiss"/>
    <w:pitch w:val="variable"/>
    <w:sig w:usb0="A00002FF" w:usb1="5000205B" w:usb2="00000000" w:usb3="00000000" w:csb0="00000097"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6215698"/>
      <w:docPartObj>
        <w:docPartGallery w:val="Page Numbers (Bottom of Page)"/>
        <w:docPartUnique/>
      </w:docPartObj>
    </w:sdtPr>
    <w:sdtContent>
      <w:p w:rsidR="00A7670B" w:rsidRDefault="00A7670B">
        <w:pPr>
          <w:pStyle w:val="Piedepgina"/>
        </w:pPr>
        <w:r>
          <w:rPr>
            <w:noProof/>
            <w:lang w:val="en-US"/>
          </w:rPr>
          <mc:AlternateContent>
            <mc:Choice Requires="wps">
              <w:drawing>
                <wp:anchor distT="0" distB="0" distL="114300" distR="114300" simplePos="0" relativeHeight="251660288" behindDoc="0" locked="0" layoutInCell="1" allowOverlap="1" wp14:anchorId="722F0F34" wp14:editId="12673E9F">
                  <wp:simplePos x="0" y="0"/>
                  <wp:positionH relativeFrom="margin">
                    <wp:align>center</wp:align>
                  </wp:positionH>
                  <wp:positionV relativeFrom="bottomMargin">
                    <wp:align>center</wp:align>
                  </wp:positionV>
                  <wp:extent cx="551815" cy="238760"/>
                  <wp:effectExtent l="19050" t="19050" r="19685" b="18415"/>
                  <wp:wrapNone/>
                  <wp:docPr id="10" name="Corchetes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A7670B" w:rsidRDefault="00A7670B">
                              <w:pPr>
                                <w:jc w:val="center"/>
                              </w:pPr>
                              <w:r>
                                <w:fldChar w:fldCharType="begin"/>
                              </w:r>
                              <w:r>
                                <w:instrText>PAGE    \* MERGEFORMAT</w:instrText>
                              </w:r>
                              <w:r>
                                <w:fldChar w:fldCharType="separate"/>
                              </w:r>
                              <w:r w:rsidR="00020161" w:rsidRPr="00020161">
                                <w:rPr>
                                  <w:noProof/>
                                  <w:lang w:val="es-ES"/>
                                </w:rPr>
                                <w:t>16</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722F0F34"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10" o:spid="_x0000_s1031"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" filled="t" strokecolor="gray" strokeweight="2.25pt">
                  <v:textbox inset=",0,,0">
                    <w:txbxContent>
                      <w:p w:rsidR="00A7670B" w:rsidRDefault="00A7670B">
                        <w:pPr>
                          <w:jc w:val="center"/>
                        </w:pPr>
                        <w:r>
                          <w:fldChar w:fldCharType="begin"/>
                        </w:r>
                        <w:r>
                          <w:instrText>PAGE    \* MERGEFORMAT</w:instrText>
                        </w:r>
                        <w:r>
                          <w:fldChar w:fldCharType="separate"/>
                        </w:r>
                        <w:r w:rsidR="00020161" w:rsidRPr="00020161">
                          <w:rPr>
                            <w:noProof/>
                            <w:lang w:val="es-ES"/>
                          </w:rPr>
                          <w:t>16</w:t>
                        </w:r>
                        <w:r>
                          <w:fldChar w:fldCharType="end"/>
                        </w:r>
                      </w:p>
                    </w:txbxContent>
                  </v:textbox>
                  <w10:wrap anchorx="margin" anchory="margin"/>
                </v:shape>
              </w:pict>
            </mc:Fallback>
          </mc:AlternateContent>
        </w:r>
        <w:r>
          <w:rPr>
            <w:noProof/>
            <w:lang w:val="en-US"/>
          </w:rPr>
          <mc:AlternateContent>
            <mc:Choice Requires="wps">
              <w:drawing>
                <wp:anchor distT="0" distB="0" distL="114300" distR="114300" simplePos="0" relativeHeight="251659264" behindDoc="0" locked="0" layoutInCell="1" allowOverlap="1" wp14:anchorId="1DDA0FA3" wp14:editId="5196AAB1">
                  <wp:simplePos x="0" y="0"/>
                  <wp:positionH relativeFrom="margin">
                    <wp:align>center</wp:align>
                  </wp:positionH>
                  <wp:positionV relativeFrom="bottomMargin">
                    <wp:align>center</wp:align>
                  </wp:positionV>
                  <wp:extent cx="5518150" cy="0"/>
                  <wp:effectExtent l="9525" t="9525" r="6350" b="9525"/>
                  <wp:wrapNone/>
                  <wp:docPr id="9" name="Conector recto de flecha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3069EFBC" id="_x0000_t32" coordsize="21600,21600" o:spt="32" o:oned="t" path="m,l21600,21600e" filled="f">
                  <v:path arrowok="t" fillok="f" o:connecttype="none"/>
                  <o:lock v:ext="edit" shapetype="t"/>
                </v:shapetype>
                <v:shape id="Conector recto de flecha 9"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0220" w:rsidRDefault="00130220" w:rsidP="00F913C6">
      <w:pPr>
        <w:spacing w:after="0" w:line="240" w:lineRule="auto"/>
      </w:pPr>
      <w:r>
        <w:separator/>
      </w:r>
    </w:p>
  </w:footnote>
  <w:footnote w:type="continuationSeparator" w:id="0">
    <w:p w:rsidR="00130220" w:rsidRDefault="00130220" w:rsidP="00F913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670B" w:rsidRDefault="00A7670B">
    <w:pPr>
      <w:pStyle w:val="Encabezado"/>
    </w:pPr>
    <w:r>
      <w:rPr>
        <w:rFonts w:ascii="Helvetica" w:hAnsi="Helvetica" w:cs="Helvetica"/>
        <w:noProof/>
        <w:lang w:val="en-US"/>
      </w:rPr>
      <w:drawing>
        <wp:inline distT="0" distB="0" distL="0" distR="0" wp14:anchorId="11ABF6C1" wp14:editId="0D25FEDE">
          <wp:extent cx="828000" cy="718590"/>
          <wp:effectExtent l="0" t="0" r="10795" b="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718590"/>
                  </a:xfrm>
                  <a:prstGeom prst="rect">
                    <a:avLst/>
                  </a:prstGeom>
                  <a:noFill/>
                  <a:ln>
                    <a:noFill/>
                  </a:ln>
                </pic:spPr>
              </pic:pic>
            </a:graphicData>
          </a:graphic>
        </wp:inline>
      </w:drawing>
    </w:r>
    <w:r>
      <w:tab/>
    </w:r>
    <w:r w:rsidRPr="00067549">
      <w:rPr>
        <w:noProof/>
        <w:lang w:val="en-US"/>
      </w:rPr>
      <w:drawing>
        <wp:inline distT="0" distB="0" distL="0" distR="0" wp14:anchorId="05AF3955" wp14:editId="2E372B93">
          <wp:extent cx="622800" cy="721590"/>
          <wp:effectExtent l="0" t="0" r="12700" b="0"/>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622800" cy="721590"/>
                  </a:xfrm>
                  <a:prstGeom prst="rect">
                    <a:avLst/>
                  </a:prstGeom>
                </pic:spPr>
              </pic:pic>
            </a:graphicData>
          </a:graphic>
        </wp:inline>
      </w:drawing>
    </w:r>
    <w:r>
      <w:tab/>
    </w:r>
    <w:r w:rsidRPr="00067549">
      <w:rPr>
        <w:noProof/>
        <w:lang w:val="en-US"/>
      </w:rPr>
      <w:drawing>
        <wp:inline distT="0" distB="0" distL="0" distR="0" wp14:anchorId="158F7B00" wp14:editId="3C6E6540">
          <wp:extent cx="1402543" cy="720000"/>
          <wp:effectExtent l="0" t="0" r="0" b="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a:stretch>
                    <a:fillRect/>
                  </a:stretch>
                </pic:blipFill>
                <pic:spPr>
                  <a:xfrm>
                    <a:off x="0" y="0"/>
                    <a:ext cx="1402543" cy="72000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670B" w:rsidRDefault="00A7670B">
    <w:pPr>
      <w:pStyle w:val="Encabezado"/>
    </w:pPr>
    <w:r>
      <w:rPr>
        <w:rFonts w:ascii="Helvetica" w:hAnsi="Helvetica" w:cs="Helvetica"/>
        <w:noProof/>
        <w:lang w:val="en-US"/>
      </w:rPr>
      <w:drawing>
        <wp:inline distT="0" distB="0" distL="0" distR="0" wp14:anchorId="1C1F3746" wp14:editId="74982C47">
          <wp:extent cx="828000" cy="718590"/>
          <wp:effectExtent l="0" t="0" r="10795"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718590"/>
                  </a:xfrm>
                  <a:prstGeom prst="rect">
                    <a:avLst/>
                  </a:prstGeom>
                  <a:noFill/>
                  <a:ln>
                    <a:noFill/>
                  </a:ln>
                </pic:spPr>
              </pic:pic>
            </a:graphicData>
          </a:graphic>
        </wp:inline>
      </w:drawing>
    </w:r>
    <w:r>
      <w:tab/>
    </w:r>
    <w:r w:rsidRPr="00067549">
      <w:rPr>
        <w:noProof/>
        <w:lang w:val="en-US"/>
      </w:rPr>
      <w:drawing>
        <wp:inline distT="0" distB="0" distL="0" distR="0" wp14:anchorId="0CE7944F" wp14:editId="2B315F8F">
          <wp:extent cx="622800" cy="721590"/>
          <wp:effectExtent l="0" t="0" r="1270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622800" cy="721590"/>
                  </a:xfrm>
                  <a:prstGeom prst="rect">
                    <a:avLst/>
                  </a:prstGeom>
                </pic:spPr>
              </pic:pic>
            </a:graphicData>
          </a:graphic>
        </wp:inline>
      </w:drawing>
    </w:r>
    <w:r>
      <w:tab/>
    </w:r>
    <w:r w:rsidRPr="00067549">
      <w:rPr>
        <w:noProof/>
        <w:lang w:val="en-US"/>
      </w:rPr>
      <w:drawing>
        <wp:inline distT="0" distB="0" distL="0" distR="0" wp14:anchorId="202BC805" wp14:editId="4AA51DD7">
          <wp:extent cx="1402543" cy="720000"/>
          <wp:effectExtent l="0" t="0" r="0"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a:stretch>
                    <a:fillRect/>
                  </a:stretch>
                </pic:blipFill>
                <pic:spPr>
                  <a:xfrm>
                    <a:off x="0" y="0"/>
                    <a:ext cx="1402543" cy="72000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670B" w:rsidRDefault="00A7670B">
    <w:pPr>
      <w:pStyle w:val="Encabezado"/>
    </w:pPr>
    <w:r>
      <w:rPr>
        <w:rFonts w:ascii="Helvetica" w:hAnsi="Helvetica" w:cs="Helvetica"/>
        <w:noProof/>
        <w:lang w:val="en-US"/>
      </w:rPr>
      <w:drawing>
        <wp:inline distT="0" distB="0" distL="0" distR="0" wp14:anchorId="3B769985" wp14:editId="4FEC6A0B">
          <wp:extent cx="828000" cy="718590"/>
          <wp:effectExtent l="0" t="0" r="10795"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718590"/>
                  </a:xfrm>
                  <a:prstGeom prst="rect">
                    <a:avLst/>
                  </a:prstGeom>
                  <a:noFill/>
                  <a:ln>
                    <a:noFill/>
                  </a:ln>
                </pic:spPr>
              </pic:pic>
            </a:graphicData>
          </a:graphic>
        </wp:inline>
      </w:drawing>
    </w:r>
    <w:r>
      <w:tab/>
    </w:r>
    <w:r w:rsidRPr="00067549">
      <w:rPr>
        <w:noProof/>
        <w:lang w:val="en-US"/>
      </w:rPr>
      <w:drawing>
        <wp:inline distT="0" distB="0" distL="0" distR="0" wp14:anchorId="3BAD02F6" wp14:editId="77575E79">
          <wp:extent cx="622800" cy="721590"/>
          <wp:effectExtent l="0" t="0" r="12700"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622800" cy="721590"/>
                  </a:xfrm>
                  <a:prstGeom prst="rect">
                    <a:avLst/>
                  </a:prstGeom>
                </pic:spPr>
              </pic:pic>
            </a:graphicData>
          </a:graphic>
        </wp:inline>
      </w:drawing>
    </w:r>
    <w:r>
      <w:tab/>
    </w:r>
    <w:r w:rsidRPr="00067549">
      <w:rPr>
        <w:noProof/>
        <w:lang w:val="en-US"/>
      </w:rPr>
      <w:drawing>
        <wp:inline distT="0" distB="0" distL="0" distR="0" wp14:anchorId="6DD03041" wp14:editId="66D827D2">
          <wp:extent cx="1402543" cy="720000"/>
          <wp:effectExtent l="0" t="0" r="0" b="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a:stretch>
                    <a:fillRect/>
                  </a:stretch>
                </pic:blipFill>
                <pic:spPr>
                  <a:xfrm>
                    <a:off x="0" y="0"/>
                    <a:ext cx="1402543" cy="720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50E58"/>
    <w:multiLevelType w:val="hybridMultilevel"/>
    <w:tmpl w:val="E912FC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8E2E3A"/>
    <w:multiLevelType w:val="hybridMultilevel"/>
    <w:tmpl w:val="5B5431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C669F5"/>
    <w:multiLevelType w:val="hybridMultilevel"/>
    <w:tmpl w:val="74B49A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CEA203E"/>
    <w:multiLevelType w:val="hybridMultilevel"/>
    <w:tmpl w:val="2B98B8C6"/>
    <w:lvl w:ilvl="0" w:tplc="080A0001">
      <w:start w:val="1"/>
      <w:numFmt w:val="bullet"/>
      <w:lvlText w:val=""/>
      <w:lvlJc w:val="left"/>
      <w:pPr>
        <w:ind w:left="1211" w:hanging="360"/>
      </w:pPr>
      <w:rPr>
        <w:rFonts w:ascii="Symbol" w:hAnsi="Symbol" w:hint="default"/>
      </w:rPr>
    </w:lvl>
    <w:lvl w:ilvl="1" w:tplc="080A0003">
      <w:start w:val="1"/>
      <w:numFmt w:val="bullet"/>
      <w:lvlText w:val="o"/>
      <w:lvlJc w:val="left"/>
      <w:pPr>
        <w:ind w:left="1931" w:hanging="360"/>
      </w:pPr>
      <w:rPr>
        <w:rFonts w:ascii="Courier New" w:hAnsi="Courier New" w:cs="Courier New" w:hint="default"/>
      </w:rPr>
    </w:lvl>
    <w:lvl w:ilvl="2" w:tplc="080A0005">
      <w:start w:val="1"/>
      <w:numFmt w:val="bullet"/>
      <w:lvlText w:val=""/>
      <w:lvlJc w:val="left"/>
      <w:pPr>
        <w:ind w:left="2651" w:hanging="360"/>
      </w:pPr>
      <w:rPr>
        <w:rFonts w:ascii="Wingdings" w:hAnsi="Wingdings" w:hint="default"/>
      </w:rPr>
    </w:lvl>
    <w:lvl w:ilvl="3" w:tplc="080A0001">
      <w:start w:val="1"/>
      <w:numFmt w:val="bullet"/>
      <w:lvlText w:val=""/>
      <w:lvlJc w:val="left"/>
      <w:pPr>
        <w:ind w:left="3371" w:hanging="360"/>
      </w:pPr>
      <w:rPr>
        <w:rFonts w:ascii="Symbol" w:hAnsi="Symbol" w:hint="default"/>
      </w:rPr>
    </w:lvl>
    <w:lvl w:ilvl="4" w:tplc="080A0003">
      <w:start w:val="1"/>
      <w:numFmt w:val="bullet"/>
      <w:lvlText w:val="o"/>
      <w:lvlJc w:val="left"/>
      <w:pPr>
        <w:ind w:left="4091" w:hanging="360"/>
      </w:pPr>
      <w:rPr>
        <w:rFonts w:ascii="Courier New" w:hAnsi="Courier New" w:cs="Courier New" w:hint="default"/>
      </w:rPr>
    </w:lvl>
    <w:lvl w:ilvl="5" w:tplc="080A0005">
      <w:start w:val="1"/>
      <w:numFmt w:val="bullet"/>
      <w:lvlText w:val=""/>
      <w:lvlJc w:val="left"/>
      <w:pPr>
        <w:ind w:left="4811" w:hanging="360"/>
      </w:pPr>
      <w:rPr>
        <w:rFonts w:ascii="Wingdings" w:hAnsi="Wingdings" w:hint="default"/>
      </w:rPr>
    </w:lvl>
    <w:lvl w:ilvl="6" w:tplc="080A0001">
      <w:start w:val="1"/>
      <w:numFmt w:val="bullet"/>
      <w:lvlText w:val=""/>
      <w:lvlJc w:val="left"/>
      <w:pPr>
        <w:ind w:left="5531" w:hanging="360"/>
      </w:pPr>
      <w:rPr>
        <w:rFonts w:ascii="Symbol" w:hAnsi="Symbol" w:hint="default"/>
      </w:rPr>
    </w:lvl>
    <w:lvl w:ilvl="7" w:tplc="080A0003">
      <w:start w:val="1"/>
      <w:numFmt w:val="bullet"/>
      <w:lvlText w:val="o"/>
      <w:lvlJc w:val="left"/>
      <w:pPr>
        <w:ind w:left="6251" w:hanging="360"/>
      </w:pPr>
      <w:rPr>
        <w:rFonts w:ascii="Courier New" w:hAnsi="Courier New" w:cs="Courier New" w:hint="default"/>
      </w:rPr>
    </w:lvl>
    <w:lvl w:ilvl="8" w:tplc="080A0005">
      <w:start w:val="1"/>
      <w:numFmt w:val="bullet"/>
      <w:lvlText w:val=""/>
      <w:lvlJc w:val="left"/>
      <w:pPr>
        <w:ind w:left="6971" w:hanging="360"/>
      </w:pPr>
      <w:rPr>
        <w:rFonts w:ascii="Wingdings" w:hAnsi="Wingdings" w:hint="default"/>
      </w:rPr>
    </w:lvl>
  </w:abstractNum>
  <w:abstractNum w:abstractNumId="4" w15:restartNumberingAfterBreak="0">
    <w:nsid w:val="2A217757"/>
    <w:multiLevelType w:val="multilevel"/>
    <w:tmpl w:val="000070B0"/>
    <w:lvl w:ilvl="0">
      <w:start w:val="1"/>
      <w:numFmt w:val="decimal"/>
      <w:lvlText w:val="%1."/>
      <w:lvlJc w:val="left"/>
      <w:pPr>
        <w:ind w:left="720" w:hanging="360"/>
      </w:pPr>
    </w:lvl>
    <w:lvl w:ilvl="1">
      <w:start w:val="1"/>
      <w:numFmt w:val="decimal"/>
      <w:isLgl/>
      <w:lvlText w:val="%1.%2"/>
      <w:lvlJc w:val="left"/>
      <w:pPr>
        <w:ind w:left="825" w:hanging="46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5" w15:restartNumberingAfterBreak="0">
    <w:nsid w:val="2BA46424"/>
    <w:multiLevelType w:val="multilevel"/>
    <w:tmpl w:val="D4542C28"/>
    <w:lvl w:ilvl="0">
      <w:start w:val="1"/>
      <w:numFmt w:val="decimal"/>
      <w:pStyle w:val="Ttulo1"/>
      <w:lvlText w:val="%1."/>
      <w:lvlJc w:val="left"/>
      <w:pPr>
        <w:ind w:left="720" w:hanging="360"/>
      </w:pPr>
    </w:lvl>
    <w:lvl w:ilvl="1">
      <w:start w:val="1"/>
      <w:numFmt w:val="decimal"/>
      <w:pStyle w:val="H2"/>
      <w:isLgl/>
      <w:lvlText w:val="%1.%2"/>
      <w:lvlJc w:val="left"/>
      <w:pPr>
        <w:ind w:left="825" w:hanging="46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6" w15:restartNumberingAfterBreak="0">
    <w:nsid w:val="305730C8"/>
    <w:multiLevelType w:val="hybridMultilevel"/>
    <w:tmpl w:val="647410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1FD3AD7"/>
    <w:multiLevelType w:val="hybridMultilevel"/>
    <w:tmpl w:val="044C1306"/>
    <w:lvl w:ilvl="0" w:tplc="080A0001">
      <w:start w:val="1"/>
      <w:numFmt w:val="bullet"/>
      <w:lvlText w:val=""/>
      <w:lvlJc w:val="left"/>
      <w:pPr>
        <w:ind w:left="1211" w:hanging="360"/>
      </w:pPr>
      <w:rPr>
        <w:rFonts w:ascii="Symbol" w:hAnsi="Symbol" w:hint="default"/>
      </w:rPr>
    </w:lvl>
    <w:lvl w:ilvl="1" w:tplc="080A0003">
      <w:start w:val="1"/>
      <w:numFmt w:val="bullet"/>
      <w:lvlText w:val="o"/>
      <w:lvlJc w:val="left"/>
      <w:pPr>
        <w:ind w:left="1931" w:hanging="360"/>
      </w:pPr>
      <w:rPr>
        <w:rFonts w:ascii="Courier New" w:hAnsi="Courier New" w:cs="Courier New" w:hint="default"/>
      </w:rPr>
    </w:lvl>
    <w:lvl w:ilvl="2" w:tplc="080A0005">
      <w:start w:val="1"/>
      <w:numFmt w:val="bullet"/>
      <w:lvlText w:val=""/>
      <w:lvlJc w:val="left"/>
      <w:pPr>
        <w:ind w:left="2651" w:hanging="360"/>
      </w:pPr>
      <w:rPr>
        <w:rFonts w:ascii="Wingdings" w:hAnsi="Wingdings" w:hint="default"/>
      </w:rPr>
    </w:lvl>
    <w:lvl w:ilvl="3" w:tplc="080A0001">
      <w:start w:val="1"/>
      <w:numFmt w:val="bullet"/>
      <w:lvlText w:val=""/>
      <w:lvlJc w:val="left"/>
      <w:pPr>
        <w:ind w:left="3371" w:hanging="360"/>
      </w:pPr>
      <w:rPr>
        <w:rFonts w:ascii="Symbol" w:hAnsi="Symbol" w:hint="default"/>
      </w:rPr>
    </w:lvl>
    <w:lvl w:ilvl="4" w:tplc="080A0003">
      <w:start w:val="1"/>
      <w:numFmt w:val="bullet"/>
      <w:lvlText w:val="o"/>
      <w:lvlJc w:val="left"/>
      <w:pPr>
        <w:ind w:left="4091" w:hanging="360"/>
      </w:pPr>
      <w:rPr>
        <w:rFonts w:ascii="Courier New" w:hAnsi="Courier New" w:cs="Courier New" w:hint="default"/>
      </w:rPr>
    </w:lvl>
    <w:lvl w:ilvl="5" w:tplc="080A0005">
      <w:start w:val="1"/>
      <w:numFmt w:val="bullet"/>
      <w:lvlText w:val=""/>
      <w:lvlJc w:val="left"/>
      <w:pPr>
        <w:ind w:left="4811" w:hanging="360"/>
      </w:pPr>
      <w:rPr>
        <w:rFonts w:ascii="Wingdings" w:hAnsi="Wingdings" w:hint="default"/>
      </w:rPr>
    </w:lvl>
    <w:lvl w:ilvl="6" w:tplc="080A0001">
      <w:start w:val="1"/>
      <w:numFmt w:val="bullet"/>
      <w:lvlText w:val=""/>
      <w:lvlJc w:val="left"/>
      <w:pPr>
        <w:ind w:left="5531" w:hanging="360"/>
      </w:pPr>
      <w:rPr>
        <w:rFonts w:ascii="Symbol" w:hAnsi="Symbol" w:hint="default"/>
      </w:rPr>
    </w:lvl>
    <w:lvl w:ilvl="7" w:tplc="080A0003">
      <w:start w:val="1"/>
      <w:numFmt w:val="bullet"/>
      <w:lvlText w:val="o"/>
      <w:lvlJc w:val="left"/>
      <w:pPr>
        <w:ind w:left="6251" w:hanging="360"/>
      </w:pPr>
      <w:rPr>
        <w:rFonts w:ascii="Courier New" w:hAnsi="Courier New" w:cs="Courier New" w:hint="default"/>
      </w:rPr>
    </w:lvl>
    <w:lvl w:ilvl="8" w:tplc="080A0005">
      <w:start w:val="1"/>
      <w:numFmt w:val="bullet"/>
      <w:lvlText w:val=""/>
      <w:lvlJc w:val="left"/>
      <w:pPr>
        <w:ind w:left="6971" w:hanging="360"/>
      </w:pPr>
      <w:rPr>
        <w:rFonts w:ascii="Wingdings" w:hAnsi="Wingdings" w:hint="default"/>
      </w:rPr>
    </w:lvl>
  </w:abstractNum>
  <w:abstractNum w:abstractNumId="8" w15:restartNumberingAfterBreak="0">
    <w:nsid w:val="4A46358C"/>
    <w:multiLevelType w:val="multilevel"/>
    <w:tmpl w:val="07CC7E72"/>
    <w:lvl w:ilvl="0">
      <w:start w:val="1"/>
      <w:numFmt w:val="decimal"/>
      <w:pStyle w:val="H3"/>
      <w:lvlText w:val="%1."/>
      <w:lvlJc w:val="left"/>
      <w:pPr>
        <w:ind w:left="720" w:hanging="360"/>
      </w:pPr>
      <w:rPr>
        <w:rFonts w:hint="default"/>
        <w:color w:val="000000"/>
      </w:rPr>
    </w:lvl>
    <w:lvl w:ilvl="1">
      <w:start w:val="1"/>
      <w:numFmt w:val="decimal"/>
      <w:isLgl/>
      <w:lvlText w:val="%1.%2"/>
      <w:lvlJc w:val="left"/>
      <w:pPr>
        <w:ind w:left="1065" w:hanging="7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57B51644"/>
    <w:multiLevelType w:val="multilevel"/>
    <w:tmpl w:val="F58C8F80"/>
    <w:lvl w:ilvl="0">
      <w:start w:val="1"/>
      <w:numFmt w:val="decimal"/>
      <w:lvlText w:val="%1."/>
      <w:lvlJc w:val="left"/>
      <w:pPr>
        <w:ind w:left="720" w:hanging="360"/>
      </w:pPr>
      <w:rPr>
        <w:rFonts w:hint="default"/>
        <w:color w:val="000000"/>
      </w:rPr>
    </w:lvl>
    <w:lvl w:ilvl="1">
      <w:start w:val="1"/>
      <w:numFmt w:val="decimal"/>
      <w:isLgl/>
      <w:lvlText w:val="%1.%2"/>
      <w:lvlJc w:val="left"/>
      <w:pPr>
        <w:ind w:left="1065" w:hanging="7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77D14FB8"/>
    <w:multiLevelType w:val="hybridMultilevel"/>
    <w:tmpl w:val="310859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9"/>
  </w:num>
  <w:num w:numId="3">
    <w:abstractNumId w:val="4"/>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3"/>
  </w:num>
  <w:num w:numId="7">
    <w:abstractNumId w:val="1"/>
  </w:num>
  <w:num w:numId="8">
    <w:abstractNumId w:val="5"/>
  </w:num>
  <w:num w:numId="9">
    <w:abstractNumId w:val="6"/>
  </w:num>
  <w:num w:numId="10">
    <w:abstractNumId w:val="10"/>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7A1"/>
    <w:rsid w:val="00000951"/>
    <w:rsid w:val="00020161"/>
    <w:rsid w:val="000615B6"/>
    <w:rsid w:val="000B70AE"/>
    <w:rsid w:val="000C4B83"/>
    <w:rsid w:val="000D27EA"/>
    <w:rsid w:val="000D6D77"/>
    <w:rsid w:val="000E0466"/>
    <w:rsid w:val="000E3F7B"/>
    <w:rsid w:val="00101D51"/>
    <w:rsid w:val="00104017"/>
    <w:rsid w:val="001272CD"/>
    <w:rsid w:val="00130220"/>
    <w:rsid w:val="0013528B"/>
    <w:rsid w:val="00147008"/>
    <w:rsid w:val="00162268"/>
    <w:rsid w:val="00177C8B"/>
    <w:rsid w:val="00185D99"/>
    <w:rsid w:val="001972F6"/>
    <w:rsid w:val="001A6942"/>
    <w:rsid w:val="001B57C7"/>
    <w:rsid w:val="001B5C12"/>
    <w:rsid w:val="001C489D"/>
    <w:rsid w:val="001D477C"/>
    <w:rsid w:val="001D5920"/>
    <w:rsid w:val="00200AB8"/>
    <w:rsid w:val="00232B10"/>
    <w:rsid w:val="0023566E"/>
    <w:rsid w:val="00284E4A"/>
    <w:rsid w:val="002C37FF"/>
    <w:rsid w:val="002C7207"/>
    <w:rsid w:val="002D4E62"/>
    <w:rsid w:val="002F72F4"/>
    <w:rsid w:val="0030174B"/>
    <w:rsid w:val="0030292A"/>
    <w:rsid w:val="00331361"/>
    <w:rsid w:val="0033757F"/>
    <w:rsid w:val="003A44A8"/>
    <w:rsid w:val="00401A29"/>
    <w:rsid w:val="00402262"/>
    <w:rsid w:val="00430357"/>
    <w:rsid w:val="004309FE"/>
    <w:rsid w:val="00432F30"/>
    <w:rsid w:val="004437B1"/>
    <w:rsid w:val="0047242B"/>
    <w:rsid w:val="004732B8"/>
    <w:rsid w:val="0047530A"/>
    <w:rsid w:val="004836C3"/>
    <w:rsid w:val="0048595D"/>
    <w:rsid w:val="004F4C20"/>
    <w:rsid w:val="004F59F6"/>
    <w:rsid w:val="00505014"/>
    <w:rsid w:val="00510930"/>
    <w:rsid w:val="0055068B"/>
    <w:rsid w:val="005655DA"/>
    <w:rsid w:val="005724DE"/>
    <w:rsid w:val="00587480"/>
    <w:rsid w:val="005E1C1B"/>
    <w:rsid w:val="005F5C97"/>
    <w:rsid w:val="006350A0"/>
    <w:rsid w:val="0063632A"/>
    <w:rsid w:val="006427A1"/>
    <w:rsid w:val="00656E6B"/>
    <w:rsid w:val="0067456B"/>
    <w:rsid w:val="00675ED8"/>
    <w:rsid w:val="006779C3"/>
    <w:rsid w:val="0069144F"/>
    <w:rsid w:val="006966F1"/>
    <w:rsid w:val="006C177B"/>
    <w:rsid w:val="006D31DC"/>
    <w:rsid w:val="006D406C"/>
    <w:rsid w:val="006D5CA1"/>
    <w:rsid w:val="006E29A4"/>
    <w:rsid w:val="006E641B"/>
    <w:rsid w:val="00751A70"/>
    <w:rsid w:val="00766D09"/>
    <w:rsid w:val="00770E0A"/>
    <w:rsid w:val="0077549A"/>
    <w:rsid w:val="00784246"/>
    <w:rsid w:val="00791FEC"/>
    <w:rsid w:val="007F2B05"/>
    <w:rsid w:val="0080234C"/>
    <w:rsid w:val="00832090"/>
    <w:rsid w:val="00853940"/>
    <w:rsid w:val="00884880"/>
    <w:rsid w:val="008A2075"/>
    <w:rsid w:val="00902783"/>
    <w:rsid w:val="009132A0"/>
    <w:rsid w:val="00921B82"/>
    <w:rsid w:val="00926F32"/>
    <w:rsid w:val="009301CB"/>
    <w:rsid w:val="009368C5"/>
    <w:rsid w:val="00955DA5"/>
    <w:rsid w:val="0097154F"/>
    <w:rsid w:val="00984397"/>
    <w:rsid w:val="009A06C0"/>
    <w:rsid w:val="009F1171"/>
    <w:rsid w:val="009F1D89"/>
    <w:rsid w:val="00A231F0"/>
    <w:rsid w:val="00A37CDB"/>
    <w:rsid w:val="00A55C7F"/>
    <w:rsid w:val="00A731D4"/>
    <w:rsid w:val="00A7670B"/>
    <w:rsid w:val="00A81D06"/>
    <w:rsid w:val="00A85D20"/>
    <w:rsid w:val="00AB5926"/>
    <w:rsid w:val="00AD035F"/>
    <w:rsid w:val="00AE61F3"/>
    <w:rsid w:val="00B5782E"/>
    <w:rsid w:val="00B80CE8"/>
    <w:rsid w:val="00BA174F"/>
    <w:rsid w:val="00BA1CE2"/>
    <w:rsid w:val="00BA4B1E"/>
    <w:rsid w:val="00BB6946"/>
    <w:rsid w:val="00BD08F3"/>
    <w:rsid w:val="00BD4F20"/>
    <w:rsid w:val="00C16733"/>
    <w:rsid w:val="00C32D5B"/>
    <w:rsid w:val="00C4054E"/>
    <w:rsid w:val="00C54348"/>
    <w:rsid w:val="00C57323"/>
    <w:rsid w:val="00CE2819"/>
    <w:rsid w:val="00CE4337"/>
    <w:rsid w:val="00CE5333"/>
    <w:rsid w:val="00CF13AA"/>
    <w:rsid w:val="00D0354B"/>
    <w:rsid w:val="00D0595A"/>
    <w:rsid w:val="00D26FB4"/>
    <w:rsid w:val="00D34330"/>
    <w:rsid w:val="00D343A3"/>
    <w:rsid w:val="00D626C6"/>
    <w:rsid w:val="00D74C30"/>
    <w:rsid w:val="00D914FD"/>
    <w:rsid w:val="00D95C54"/>
    <w:rsid w:val="00D95D76"/>
    <w:rsid w:val="00DB4E07"/>
    <w:rsid w:val="00DB6099"/>
    <w:rsid w:val="00DD0B37"/>
    <w:rsid w:val="00DD6709"/>
    <w:rsid w:val="00DE5A42"/>
    <w:rsid w:val="00DF7D18"/>
    <w:rsid w:val="00E16F26"/>
    <w:rsid w:val="00E20DF0"/>
    <w:rsid w:val="00E361A7"/>
    <w:rsid w:val="00E753B9"/>
    <w:rsid w:val="00E94B3C"/>
    <w:rsid w:val="00EA156C"/>
    <w:rsid w:val="00EB741D"/>
    <w:rsid w:val="00F20581"/>
    <w:rsid w:val="00F21615"/>
    <w:rsid w:val="00F661A6"/>
    <w:rsid w:val="00F71AE1"/>
    <w:rsid w:val="00F90089"/>
    <w:rsid w:val="00F913C6"/>
    <w:rsid w:val="00FA1F07"/>
    <w:rsid w:val="00FB71B7"/>
    <w:rsid w:val="00FD24A1"/>
    <w:rsid w:val="00FF125D"/>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9609C2"/>
  <w15:chartTrackingRefBased/>
  <w15:docId w15:val="{9F162C9A-D05B-47D7-8E21-4AD1A40E8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autoRedefine/>
    <w:uiPriority w:val="9"/>
    <w:qFormat/>
    <w:rsid w:val="00A85D20"/>
    <w:pPr>
      <w:keepNext/>
      <w:keepLines/>
      <w:numPr>
        <w:numId w:val="8"/>
      </w:numPr>
      <w:spacing w:before="240" w:after="320" w:line="240" w:lineRule="auto"/>
      <w:outlineLvl w:val="0"/>
    </w:pPr>
    <w:rPr>
      <w:rFonts w:asciiTheme="majorHAnsi" w:eastAsiaTheme="majorEastAsia" w:hAnsiTheme="majorHAnsi" w:cstheme="majorBidi"/>
      <w:caps/>
      <w:color w:val="5B9BD5" w:themeColor="accent1"/>
      <w:spacing w:val="14"/>
      <w:sz w:val="52"/>
      <w:szCs w:val="32"/>
      <w:lang w:val="es-ES" w:eastAsia="ja-JP"/>
    </w:rPr>
  </w:style>
  <w:style w:type="paragraph" w:styleId="Ttulo2">
    <w:name w:val="heading 2"/>
    <w:basedOn w:val="Normal"/>
    <w:next w:val="Normal"/>
    <w:link w:val="Ttulo2Car"/>
    <w:uiPriority w:val="9"/>
    <w:unhideWhenUsed/>
    <w:qFormat/>
    <w:rsid w:val="00CF13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427A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1Car">
    <w:name w:val="Título 1 Car"/>
    <w:basedOn w:val="Fuentedeprrafopredeter"/>
    <w:link w:val="Ttulo1"/>
    <w:uiPriority w:val="9"/>
    <w:rsid w:val="00A85D20"/>
    <w:rPr>
      <w:rFonts w:asciiTheme="majorHAnsi" w:eastAsiaTheme="majorEastAsia" w:hAnsiTheme="majorHAnsi" w:cstheme="majorBidi"/>
      <w:caps/>
      <w:color w:val="5B9BD5" w:themeColor="accent1"/>
      <w:spacing w:val="14"/>
      <w:sz w:val="52"/>
      <w:szCs w:val="32"/>
      <w:lang w:val="es-ES" w:eastAsia="ja-JP"/>
    </w:rPr>
  </w:style>
  <w:style w:type="paragraph" w:styleId="Prrafodelista">
    <w:name w:val="List Paragraph"/>
    <w:basedOn w:val="Normal"/>
    <w:uiPriority w:val="34"/>
    <w:qFormat/>
    <w:rsid w:val="0069144F"/>
    <w:pPr>
      <w:ind w:left="720"/>
      <w:contextualSpacing/>
    </w:pPr>
  </w:style>
  <w:style w:type="table" w:styleId="Tablaconcuadrcula">
    <w:name w:val="Table Grid"/>
    <w:basedOn w:val="Tablanormal"/>
    <w:uiPriority w:val="39"/>
    <w:rsid w:val="00F913C6"/>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913C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913C6"/>
  </w:style>
  <w:style w:type="paragraph" w:styleId="Piedepgina">
    <w:name w:val="footer"/>
    <w:basedOn w:val="Normal"/>
    <w:link w:val="PiedepginaCar"/>
    <w:uiPriority w:val="99"/>
    <w:unhideWhenUsed/>
    <w:rsid w:val="00F913C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913C6"/>
  </w:style>
  <w:style w:type="character" w:customStyle="1" w:styleId="Ttulo2Car">
    <w:name w:val="Título 2 Car"/>
    <w:basedOn w:val="Fuentedeprrafopredeter"/>
    <w:link w:val="Ttulo2"/>
    <w:uiPriority w:val="9"/>
    <w:rsid w:val="00CF13AA"/>
    <w:rPr>
      <w:rFonts w:asciiTheme="majorHAnsi" w:eastAsiaTheme="majorEastAsia" w:hAnsiTheme="majorHAnsi" w:cstheme="majorBidi"/>
      <w:color w:val="2E74B5" w:themeColor="accent1" w:themeShade="BF"/>
      <w:sz w:val="26"/>
      <w:szCs w:val="26"/>
    </w:rPr>
  </w:style>
  <w:style w:type="paragraph" w:styleId="Descripcin">
    <w:name w:val="caption"/>
    <w:basedOn w:val="Normal"/>
    <w:next w:val="Normal"/>
    <w:uiPriority w:val="35"/>
    <w:unhideWhenUsed/>
    <w:qFormat/>
    <w:rsid w:val="004732B8"/>
    <w:pPr>
      <w:spacing w:after="200" w:line="240" w:lineRule="auto"/>
    </w:pPr>
    <w:rPr>
      <w:i/>
      <w:iCs/>
      <w:color w:val="44546A" w:themeColor="text2"/>
      <w:sz w:val="18"/>
      <w:szCs w:val="18"/>
    </w:rPr>
  </w:style>
  <w:style w:type="table" w:styleId="Tabladecuadrcula6concolores">
    <w:name w:val="Grid Table 6 Colorful"/>
    <w:basedOn w:val="Tablanormal"/>
    <w:uiPriority w:val="51"/>
    <w:rsid w:val="004732B8"/>
    <w:pPr>
      <w:spacing w:after="0" w:line="240" w:lineRule="auto"/>
    </w:pPr>
    <w:rPr>
      <w:color w:val="000000" w:themeColor="text1"/>
    </w:rPr>
    <w:tblPr>
      <w:tblStyleRowBandSize w:val="1"/>
      <w:tblStyleColBandSize w:val="1"/>
      <w:tblInd w:w="0" w:type="nil"/>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H1">
    <w:name w:val="H1"/>
    <w:basedOn w:val="Ttulo1"/>
    <w:next w:val="Normal"/>
    <w:link w:val="H1Car"/>
    <w:qFormat/>
    <w:rsid w:val="0023566E"/>
    <w:pPr>
      <w:spacing w:before="360" w:after="440"/>
      <w:ind w:left="360"/>
    </w:pPr>
    <w:rPr>
      <w:rFonts w:ascii="Raleway" w:hAnsi="Raleway"/>
      <w:color w:val="000000" w:themeColor="text1"/>
      <w:sz w:val="44"/>
    </w:rPr>
  </w:style>
  <w:style w:type="paragraph" w:customStyle="1" w:styleId="H2">
    <w:name w:val="H2"/>
    <w:basedOn w:val="Ttulo2"/>
    <w:next w:val="Normal"/>
    <w:link w:val="H2Car"/>
    <w:qFormat/>
    <w:rsid w:val="0023566E"/>
    <w:pPr>
      <w:numPr>
        <w:ilvl w:val="1"/>
        <w:numId w:val="8"/>
      </w:numPr>
      <w:spacing w:before="280" w:after="240"/>
    </w:pPr>
    <w:rPr>
      <w:rFonts w:ascii="Raleway" w:hAnsi="Raleway"/>
      <w:color w:val="000000" w:themeColor="text1"/>
      <w:sz w:val="28"/>
      <w:lang w:eastAsia="es-MX"/>
    </w:rPr>
  </w:style>
  <w:style w:type="character" w:customStyle="1" w:styleId="H1Car">
    <w:name w:val="H1 Car"/>
    <w:basedOn w:val="Ttulo1Car"/>
    <w:link w:val="H1"/>
    <w:rsid w:val="0023566E"/>
    <w:rPr>
      <w:rFonts w:ascii="Raleway" w:eastAsiaTheme="majorEastAsia" w:hAnsi="Raleway" w:cstheme="majorBidi"/>
      <w:caps/>
      <w:color w:val="000000" w:themeColor="text1"/>
      <w:spacing w:val="14"/>
      <w:sz w:val="44"/>
      <w:szCs w:val="32"/>
      <w:lang w:val="es-ES" w:eastAsia="ja-JP"/>
    </w:rPr>
  </w:style>
  <w:style w:type="paragraph" w:customStyle="1" w:styleId="Default">
    <w:name w:val="Default"/>
    <w:rsid w:val="00902783"/>
    <w:pPr>
      <w:autoSpaceDE w:val="0"/>
      <w:autoSpaceDN w:val="0"/>
      <w:adjustRightInd w:val="0"/>
      <w:spacing w:after="0" w:line="240" w:lineRule="auto"/>
    </w:pPr>
    <w:rPr>
      <w:rFonts w:ascii="Arial" w:hAnsi="Arial" w:cs="Arial"/>
      <w:color w:val="000000"/>
      <w:sz w:val="24"/>
      <w:szCs w:val="24"/>
    </w:rPr>
  </w:style>
  <w:style w:type="character" w:customStyle="1" w:styleId="H2Car">
    <w:name w:val="H2 Car"/>
    <w:basedOn w:val="Ttulo2Car"/>
    <w:link w:val="H2"/>
    <w:rsid w:val="0023566E"/>
    <w:rPr>
      <w:rFonts w:ascii="Raleway" w:eastAsiaTheme="majorEastAsia" w:hAnsi="Raleway" w:cstheme="majorBidi"/>
      <w:color w:val="000000" w:themeColor="text1"/>
      <w:sz w:val="28"/>
      <w:szCs w:val="26"/>
      <w:lang w:eastAsia="es-MX"/>
    </w:rPr>
  </w:style>
  <w:style w:type="paragraph" w:customStyle="1" w:styleId="H3">
    <w:name w:val="H3"/>
    <w:basedOn w:val="Normal"/>
    <w:next w:val="Normal"/>
    <w:link w:val="H3Car"/>
    <w:autoRedefine/>
    <w:qFormat/>
    <w:rsid w:val="00D34330"/>
    <w:pPr>
      <w:numPr>
        <w:numId w:val="12"/>
      </w:numPr>
      <w:jc w:val="both"/>
    </w:pPr>
    <w:rPr>
      <w:rFonts w:ascii="Raleway" w:hAnsi="Raleway" w:cs="Arial"/>
      <w:sz w:val="28"/>
      <w:szCs w:val="28"/>
    </w:rPr>
  </w:style>
  <w:style w:type="character" w:customStyle="1" w:styleId="H3Car">
    <w:name w:val="H3 Car"/>
    <w:basedOn w:val="Fuentedeprrafopredeter"/>
    <w:link w:val="H3"/>
    <w:rsid w:val="00D34330"/>
    <w:rPr>
      <w:rFonts w:ascii="Raleway" w:hAnsi="Raleway" w:cs="Arial"/>
      <w:sz w:val="28"/>
      <w:szCs w:val="28"/>
    </w:rPr>
  </w:style>
  <w:style w:type="paragraph" w:styleId="TDC1">
    <w:name w:val="toc 1"/>
    <w:basedOn w:val="Normal"/>
    <w:next w:val="Normal"/>
    <w:autoRedefine/>
    <w:uiPriority w:val="39"/>
    <w:unhideWhenUsed/>
    <w:rsid w:val="00D0595A"/>
    <w:pPr>
      <w:spacing w:after="100"/>
    </w:pPr>
  </w:style>
  <w:style w:type="paragraph" w:styleId="TDC2">
    <w:name w:val="toc 2"/>
    <w:basedOn w:val="Normal"/>
    <w:next w:val="Normal"/>
    <w:autoRedefine/>
    <w:uiPriority w:val="39"/>
    <w:unhideWhenUsed/>
    <w:rsid w:val="00D0595A"/>
    <w:pPr>
      <w:spacing w:after="100"/>
      <w:ind w:left="220"/>
    </w:pPr>
  </w:style>
  <w:style w:type="character" w:styleId="Hipervnculo">
    <w:name w:val="Hyperlink"/>
    <w:basedOn w:val="Fuentedeprrafopredeter"/>
    <w:uiPriority w:val="99"/>
    <w:unhideWhenUsed/>
    <w:rsid w:val="00D0595A"/>
    <w:rPr>
      <w:color w:val="0563C1" w:themeColor="hyperlink"/>
      <w:u w:val="single"/>
    </w:rPr>
  </w:style>
  <w:style w:type="paragraph" w:styleId="TDC3">
    <w:name w:val="toc 3"/>
    <w:basedOn w:val="Normal"/>
    <w:next w:val="Normal"/>
    <w:autoRedefine/>
    <w:uiPriority w:val="39"/>
    <w:unhideWhenUsed/>
    <w:rsid w:val="00D0595A"/>
    <w:pPr>
      <w:spacing w:after="100"/>
      <w:ind w:left="440"/>
    </w:pPr>
  </w:style>
  <w:style w:type="paragraph" w:styleId="Textodeglobo">
    <w:name w:val="Balloon Text"/>
    <w:basedOn w:val="Normal"/>
    <w:link w:val="TextodegloboCar"/>
    <w:uiPriority w:val="99"/>
    <w:semiHidden/>
    <w:unhideWhenUsed/>
    <w:rsid w:val="00D26FB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26FB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234360">
      <w:bodyDiv w:val="1"/>
      <w:marLeft w:val="0"/>
      <w:marRight w:val="0"/>
      <w:marTop w:val="0"/>
      <w:marBottom w:val="0"/>
      <w:divBdr>
        <w:top w:val="none" w:sz="0" w:space="0" w:color="auto"/>
        <w:left w:val="none" w:sz="0" w:space="0" w:color="auto"/>
        <w:bottom w:val="none" w:sz="0" w:space="0" w:color="auto"/>
        <w:right w:val="none" w:sz="0" w:space="0" w:color="auto"/>
      </w:divBdr>
    </w:div>
    <w:div w:id="576865796">
      <w:bodyDiv w:val="1"/>
      <w:marLeft w:val="0"/>
      <w:marRight w:val="0"/>
      <w:marTop w:val="0"/>
      <w:marBottom w:val="0"/>
      <w:divBdr>
        <w:top w:val="none" w:sz="0" w:space="0" w:color="auto"/>
        <w:left w:val="none" w:sz="0" w:space="0" w:color="auto"/>
        <w:bottom w:val="none" w:sz="0" w:space="0" w:color="auto"/>
        <w:right w:val="none" w:sz="0" w:space="0" w:color="auto"/>
      </w:divBdr>
    </w:div>
    <w:div w:id="800882356">
      <w:bodyDiv w:val="1"/>
      <w:marLeft w:val="0"/>
      <w:marRight w:val="0"/>
      <w:marTop w:val="0"/>
      <w:marBottom w:val="0"/>
      <w:divBdr>
        <w:top w:val="none" w:sz="0" w:space="0" w:color="auto"/>
        <w:left w:val="none" w:sz="0" w:space="0" w:color="auto"/>
        <w:bottom w:val="none" w:sz="0" w:space="0" w:color="auto"/>
        <w:right w:val="none" w:sz="0" w:space="0" w:color="auto"/>
      </w:divBdr>
    </w:div>
    <w:div w:id="808976925">
      <w:bodyDiv w:val="1"/>
      <w:marLeft w:val="0"/>
      <w:marRight w:val="0"/>
      <w:marTop w:val="0"/>
      <w:marBottom w:val="0"/>
      <w:divBdr>
        <w:top w:val="none" w:sz="0" w:space="0" w:color="auto"/>
        <w:left w:val="none" w:sz="0" w:space="0" w:color="auto"/>
        <w:bottom w:val="none" w:sz="0" w:space="0" w:color="auto"/>
        <w:right w:val="none" w:sz="0" w:space="0" w:color="auto"/>
      </w:divBdr>
    </w:div>
    <w:div w:id="920259931">
      <w:bodyDiv w:val="1"/>
      <w:marLeft w:val="0"/>
      <w:marRight w:val="0"/>
      <w:marTop w:val="0"/>
      <w:marBottom w:val="0"/>
      <w:divBdr>
        <w:top w:val="none" w:sz="0" w:space="0" w:color="auto"/>
        <w:left w:val="none" w:sz="0" w:space="0" w:color="auto"/>
        <w:bottom w:val="none" w:sz="0" w:space="0" w:color="auto"/>
        <w:right w:val="none" w:sz="0" w:space="0" w:color="auto"/>
      </w:divBdr>
    </w:div>
    <w:div w:id="1114787199">
      <w:bodyDiv w:val="1"/>
      <w:marLeft w:val="0"/>
      <w:marRight w:val="0"/>
      <w:marTop w:val="0"/>
      <w:marBottom w:val="0"/>
      <w:divBdr>
        <w:top w:val="none" w:sz="0" w:space="0" w:color="auto"/>
        <w:left w:val="none" w:sz="0" w:space="0" w:color="auto"/>
        <w:bottom w:val="none" w:sz="0" w:space="0" w:color="auto"/>
        <w:right w:val="none" w:sz="0" w:space="0" w:color="auto"/>
      </w:divBdr>
    </w:div>
    <w:div w:id="1279949539">
      <w:bodyDiv w:val="1"/>
      <w:marLeft w:val="0"/>
      <w:marRight w:val="0"/>
      <w:marTop w:val="0"/>
      <w:marBottom w:val="0"/>
      <w:divBdr>
        <w:top w:val="none" w:sz="0" w:space="0" w:color="auto"/>
        <w:left w:val="none" w:sz="0" w:space="0" w:color="auto"/>
        <w:bottom w:val="none" w:sz="0" w:space="0" w:color="auto"/>
        <w:right w:val="none" w:sz="0" w:space="0" w:color="auto"/>
      </w:divBdr>
    </w:div>
    <w:div w:id="1518082359">
      <w:bodyDiv w:val="1"/>
      <w:marLeft w:val="0"/>
      <w:marRight w:val="0"/>
      <w:marTop w:val="0"/>
      <w:marBottom w:val="0"/>
      <w:divBdr>
        <w:top w:val="none" w:sz="0" w:space="0" w:color="auto"/>
        <w:left w:val="none" w:sz="0" w:space="0" w:color="auto"/>
        <w:bottom w:val="none" w:sz="0" w:space="0" w:color="auto"/>
        <w:right w:val="none" w:sz="0" w:space="0" w:color="auto"/>
      </w:divBdr>
    </w:div>
    <w:div w:id="1648246525">
      <w:bodyDiv w:val="1"/>
      <w:marLeft w:val="0"/>
      <w:marRight w:val="0"/>
      <w:marTop w:val="0"/>
      <w:marBottom w:val="0"/>
      <w:divBdr>
        <w:top w:val="none" w:sz="0" w:space="0" w:color="auto"/>
        <w:left w:val="none" w:sz="0" w:space="0" w:color="auto"/>
        <w:bottom w:val="none" w:sz="0" w:space="0" w:color="auto"/>
        <w:right w:val="none" w:sz="0" w:space="0" w:color="auto"/>
      </w:divBdr>
    </w:div>
    <w:div w:id="1689332588">
      <w:bodyDiv w:val="1"/>
      <w:marLeft w:val="0"/>
      <w:marRight w:val="0"/>
      <w:marTop w:val="0"/>
      <w:marBottom w:val="0"/>
      <w:divBdr>
        <w:top w:val="none" w:sz="0" w:space="0" w:color="auto"/>
        <w:left w:val="none" w:sz="0" w:space="0" w:color="auto"/>
        <w:bottom w:val="none" w:sz="0" w:space="0" w:color="auto"/>
        <w:right w:val="none" w:sz="0" w:space="0" w:color="auto"/>
      </w:divBdr>
    </w:div>
    <w:div w:id="1747147449">
      <w:bodyDiv w:val="1"/>
      <w:marLeft w:val="0"/>
      <w:marRight w:val="0"/>
      <w:marTop w:val="0"/>
      <w:marBottom w:val="0"/>
      <w:divBdr>
        <w:top w:val="none" w:sz="0" w:space="0" w:color="auto"/>
        <w:left w:val="none" w:sz="0" w:space="0" w:color="auto"/>
        <w:bottom w:val="none" w:sz="0" w:space="0" w:color="auto"/>
        <w:right w:val="none" w:sz="0" w:space="0" w:color="auto"/>
      </w:divBdr>
    </w:div>
    <w:div w:id="1759786843">
      <w:bodyDiv w:val="1"/>
      <w:marLeft w:val="0"/>
      <w:marRight w:val="0"/>
      <w:marTop w:val="0"/>
      <w:marBottom w:val="0"/>
      <w:divBdr>
        <w:top w:val="none" w:sz="0" w:space="0" w:color="auto"/>
        <w:left w:val="none" w:sz="0" w:space="0" w:color="auto"/>
        <w:bottom w:val="none" w:sz="0" w:space="0" w:color="auto"/>
        <w:right w:val="none" w:sz="0" w:space="0" w:color="auto"/>
      </w:divBdr>
    </w:div>
    <w:div w:id="1911697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emf"/><Relationship Id="rId18" Type="http://schemas.openxmlformats.org/officeDocument/2006/relationships/image" Target="media/image10.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4.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emf"/></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emf"/><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emf"/><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emf"/><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B17B51-1737-472F-98F3-43408221F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4040</TotalTime>
  <Pages>46</Pages>
  <Words>5517</Words>
  <Characters>31450</Characters>
  <Application>Microsoft Office Word</Application>
  <DocSecurity>0</DocSecurity>
  <Lines>262</Lines>
  <Paragraphs>73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36894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Víctor Hernández</dc:creator>
  <cp:keywords/>
  <dc:description/>
  <cp:lastModifiedBy>Gerardo Mares</cp:lastModifiedBy>
  <cp:revision>112</cp:revision>
  <dcterms:created xsi:type="dcterms:W3CDTF">2016-05-17T23:44:00Z</dcterms:created>
  <dcterms:modified xsi:type="dcterms:W3CDTF">2016-05-20T21:11:00Z</dcterms:modified>
</cp:coreProperties>
</file>